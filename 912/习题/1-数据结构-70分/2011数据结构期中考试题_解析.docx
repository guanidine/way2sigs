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3982" w14:textId="3AB7FC50" w:rsidR="00DB62A9" w:rsidRDefault="009E378B" w:rsidP="006C0ABB">
      <w:pPr>
        <w:rPr>
          <w:ins w:id="0" w:author="Lok Yeung" w:date="2017-11-09T21:03:00Z"/>
          <w:rStyle w:val="a4"/>
          <w:sz w:val="28"/>
          <w:szCs w:val="28"/>
        </w:rPr>
      </w:pPr>
      <w:ins w:id="1" w:author="Lok Yeung" w:date="2017-11-09T21:04:00Z">
        <w:r>
          <w:rPr>
            <w:rStyle w:val="a4"/>
            <w:rFonts w:hint="eastAsia"/>
            <w:sz w:val="28"/>
            <w:szCs w:val="28"/>
          </w:rPr>
          <w:t>考题</w:t>
        </w:r>
      </w:ins>
      <w:ins w:id="2" w:author="Lok Yeung" w:date="2017-11-09T21:03:00Z">
        <w:r w:rsidR="00DB62A9">
          <w:rPr>
            <w:rStyle w:val="a4"/>
            <w:rFonts w:hint="eastAsia"/>
            <w:sz w:val="28"/>
            <w:szCs w:val="28"/>
          </w:rPr>
          <w:t>知识</w:t>
        </w:r>
        <w:r w:rsidR="00DB62A9">
          <w:rPr>
            <w:rStyle w:val="a4"/>
            <w:sz w:val="28"/>
            <w:szCs w:val="28"/>
          </w:rPr>
          <w:t>点索引：</w:t>
        </w:r>
      </w:ins>
    </w:p>
    <w:p w14:paraId="34213B66" w14:textId="778EC194" w:rsidR="00DB62A9" w:rsidRDefault="00DB62A9">
      <w:pPr>
        <w:pStyle w:val="a5"/>
        <w:numPr>
          <w:ilvl w:val="0"/>
          <w:numId w:val="2"/>
        </w:numPr>
        <w:ind w:firstLineChars="0"/>
        <w:rPr>
          <w:ins w:id="3" w:author="Lok Yeung" w:date="2017-11-09T21:03:00Z"/>
          <w:rStyle w:val="a4"/>
          <w:sz w:val="28"/>
          <w:szCs w:val="28"/>
        </w:rPr>
        <w:pPrChange w:id="4" w:author="Lok Yeung" w:date="2017-11-09T21:03:00Z">
          <w:pPr/>
        </w:pPrChange>
      </w:pPr>
      <w:ins w:id="5" w:author="Lok Yeung" w:date="2017-11-09T21:03:00Z">
        <w:r>
          <w:rPr>
            <w:rStyle w:val="a4"/>
            <w:rFonts w:hint="eastAsia"/>
            <w:sz w:val="28"/>
            <w:szCs w:val="28"/>
          </w:rPr>
          <w:t>时间复杂度</w:t>
        </w:r>
        <w:r>
          <w:rPr>
            <w:rStyle w:val="a4"/>
            <w:sz w:val="28"/>
            <w:szCs w:val="28"/>
          </w:rPr>
          <w:t>分析</w:t>
        </w:r>
        <w:r>
          <w:rPr>
            <w:rStyle w:val="a4"/>
            <w:sz w:val="28"/>
            <w:szCs w:val="28"/>
          </w:rPr>
          <w:t>P27-48</w:t>
        </w:r>
      </w:ins>
    </w:p>
    <w:p w14:paraId="74338553" w14:textId="5FF329DE" w:rsidR="00DB62A9" w:rsidRDefault="00DB62A9">
      <w:pPr>
        <w:pStyle w:val="a5"/>
        <w:numPr>
          <w:ilvl w:val="0"/>
          <w:numId w:val="2"/>
        </w:numPr>
        <w:ind w:firstLineChars="0"/>
        <w:rPr>
          <w:ins w:id="6" w:author="Lok Yeung" w:date="2017-11-09T21:04:00Z"/>
          <w:rStyle w:val="a4"/>
          <w:sz w:val="28"/>
          <w:szCs w:val="28"/>
        </w:rPr>
        <w:pPrChange w:id="7" w:author="Lok Yeung" w:date="2017-11-09T21:03:00Z">
          <w:pPr/>
        </w:pPrChange>
      </w:pPr>
      <w:ins w:id="8" w:author="Lok Yeung" w:date="2017-11-09T21:03:00Z">
        <w:r>
          <w:rPr>
            <w:rStyle w:val="a4"/>
            <w:rFonts w:hint="eastAsia"/>
            <w:sz w:val="28"/>
            <w:szCs w:val="28"/>
          </w:rPr>
          <w:t>二分</w:t>
        </w:r>
        <w:r>
          <w:rPr>
            <w:rStyle w:val="a4"/>
            <w:sz w:val="28"/>
            <w:szCs w:val="28"/>
          </w:rPr>
          <w:t>查找</w:t>
        </w:r>
        <w:r>
          <w:rPr>
            <w:rStyle w:val="a4"/>
            <w:sz w:val="28"/>
            <w:szCs w:val="28"/>
          </w:rPr>
          <w:t>P172</w:t>
        </w:r>
        <w:r>
          <w:rPr>
            <w:rStyle w:val="a4"/>
            <w:sz w:val="28"/>
            <w:szCs w:val="28"/>
          </w:rPr>
          <w:t>、</w:t>
        </w:r>
        <w:r>
          <w:rPr>
            <w:rStyle w:val="a4"/>
            <w:rFonts w:hint="eastAsia"/>
            <w:sz w:val="28"/>
            <w:szCs w:val="28"/>
          </w:rPr>
          <w:t>Fib</w:t>
        </w:r>
        <w:r>
          <w:rPr>
            <w:rStyle w:val="a4"/>
            <w:sz w:val="28"/>
            <w:szCs w:val="28"/>
          </w:rPr>
          <w:t>查找</w:t>
        </w:r>
      </w:ins>
      <w:ins w:id="9" w:author="Lok Yeung" w:date="2017-11-09T21:04:00Z">
        <w:r>
          <w:rPr>
            <w:rStyle w:val="a4"/>
            <w:sz w:val="28"/>
            <w:szCs w:val="28"/>
          </w:rPr>
          <w:t>P184</w:t>
        </w:r>
      </w:ins>
    </w:p>
    <w:p w14:paraId="3726A0CA" w14:textId="4F46A029" w:rsidR="00DB62A9" w:rsidRDefault="00DB62A9">
      <w:pPr>
        <w:pStyle w:val="a5"/>
        <w:numPr>
          <w:ilvl w:val="0"/>
          <w:numId w:val="2"/>
        </w:numPr>
        <w:ind w:firstLineChars="0"/>
        <w:rPr>
          <w:ins w:id="10" w:author="Lok Yeung" w:date="2017-11-09T21:04:00Z"/>
          <w:rStyle w:val="a4"/>
          <w:sz w:val="28"/>
          <w:szCs w:val="28"/>
        </w:rPr>
        <w:pPrChange w:id="11" w:author="Lok Yeung" w:date="2017-11-09T21:03:00Z">
          <w:pPr/>
        </w:pPrChange>
      </w:pPr>
      <w:ins w:id="12" w:author="Lok Yeung" w:date="2017-11-09T21:04:00Z">
        <w:r>
          <w:rPr>
            <w:rStyle w:val="a4"/>
            <w:rFonts w:hint="eastAsia"/>
            <w:sz w:val="28"/>
            <w:szCs w:val="28"/>
          </w:rPr>
          <w:t>排序</w:t>
        </w:r>
        <w:r>
          <w:rPr>
            <w:rStyle w:val="a4"/>
            <w:sz w:val="28"/>
            <w:szCs w:val="28"/>
          </w:rPr>
          <w:t>：</w:t>
        </w:r>
        <w:r>
          <w:rPr>
            <w:rStyle w:val="a4"/>
            <w:rFonts w:hint="eastAsia"/>
            <w:sz w:val="28"/>
            <w:szCs w:val="28"/>
          </w:rPr>
          <w:t>选择</w:t>
        </w:r>
        <w:r>
          <w:rPr>
            <w:rStyle w:val="a4"/>
            <w:sz w:val="28"/>
            <w:szCs w:val="28"/>
          </w:rPr>
          <w:t>P255</w:t>
        </w:r>
        <w:r>
          <w:rPr>
            <w:rStyle w:val="a4"/>
            <w:sz w:val="28"/>
            <w:szCs w:val="28"/>
          </w:rPr>
          <w:t>、</w:t>
        </w:r>
        <w:r>
          <w:rPr>
            <w:rStyle w:val="a4"/>
            <w:rFonts w:hint="eastAsia"/>
            <w:sz w:val="28"/>
            <w:szCs w:val="28"/>
          </w:rPr>
          <w:t>插入</w:t>
        </w:r>
        <w:r>
          <w:rPr>
            <w:rStyle w:val="a4"/>
            <w:sz w:val="28"/>
            <w:szCs w:val="28"/>
          </w:rPr>
          <w:t>P270</w:t>
        </w:r>
        <w:r>
          <w:rPr>
            <w:rStyle w:val="a4"/>
            <w:sz w:val="28"/>
            <w:szCs w:val="28"/>
          </w:rPr>
          <w:t>、</w:t>
        </w:r>
        <w:r>
          <w:rPr>
            <w:rStyle w:val="a4"/>
            <w:rFonts w:hint="eastAsia"/>
            <w:sz w:val="28"/>
            <w:szCs w:val="28"/>
          </w:rPr>
          <w:t>归并</w:t>
        </w:r>
        <w:r>
          <w:rPr>
            <w:rStyle w:val="a4"/>
            <w:sz w:val="28"/>
            <w:szCs w:val="28"/>
          </w:rPr>
          <w:t>P277</w:t>
        </w:r>
      </w:ins>
    </w:p>
    <w:p w14:paraId="5FCD789A" w14:textId="78619C78" w:rsidR="00DB62A9" w:rsidRDefault="00DB62A9">
      <w:pPr>
        <w:pStyle w:val="a5"/>
        <w:numPr>
          <w:ilvl w:val="0"/>
          <w:numId w:val="2"/>
        </w:numPr>
        <w:ind w:firstLineChars="0"/>
        <w:rPr>
          <w:ins w:id="13" w:author="Lok Yeung" w:date="2017-11-09T21:04:00Z"/>
          <w:rStyle w:val="a4"/>
          <w:sz w:val="28"/>
          <w:szCs w:val="28"/>
        </w:rPr>
        <w:pPrChange w:id="14" w:author="Lok Yeung" w:date="2017-11-09T21:03:00Z">
          <w:pPr/>
        </w:pPrChange>
      </w:pPr>
      <w:ins w:id="15" w:author="Lok Yeung" w:date="2017-11-09T21:04:00Z">
        <w:r>
          <w:rPr>
            <w:rStyle w:val="a4"/>
            <w:rFonts w:hint="eastAsia"/>
            <w:sz w:val="28"/>
            <w:szCs w:val="28"/>
          </w:rPr>
          <w:t>栈</w:t>
        </w:r>
        <w:r>
          <w:rPr>
            <w:rStyle w:val="a4"/>
            <w:sz w:val="28"/>
            <w:szCs w:val="28"/>
          </w:rPr>
          <w:t>混洗：</w:t>
        </w:r>
        <w:r>
          <w:rPr>
            <w:rStyle w:val="a4"/>
            <w:rFonts w:hint="eastAsia"/>
            <w:sz w:val="28"/>
            <w:szCs w:val="28"/>
          </w:rPr>
          <w:t>P337</w:t>
        </w:r>
      </w:ins>
    </w:p>
    <w:p w14:paraId="71EA9442" w14:textId="6E3419C4" w:rsidR="00DB62A9" w:rsidRPr="00DB62A9" w:rsidRDefault="00DB62A9">
      <w:pPr>
        <w:pStyle w:val="a5"/>
        <w:numPr>
          <w:ilvl w:val="0"/>
          <w:numId w:val="2"/>
        </w:numPr>
        <w:ind w:firstLineChars="0"/>
        <w:rPr>
          <w:ins w:id="16" w:author="Lok Yeung" w:date="2017-11-09T21:03:00Z"/>
          <w:rStyle w:val="a4"/>
          <w:sz w:val="28"/>
          <w:szCs w:val="28"/>
          <w:rPrChange w:id="17" w:author="Lok Yeung" w:date="2017-11-09T21:03:00Z">
            <w:rPr>
              <w:ins w:id="18" w:author="Lok Yeung" w:date="2017-11-09T21:03:00Z"/>
              <w:rStyle w:val="a4"/>
            </w:rPr>
          </w:rPrChange>
        </w:rPr>
        <w:pPrChange w:id="19" w:author="Lok Yeung" w:date="2017-11-09T21:03:00Z">
          <w:pPr/>
        </w:pPrChange>
      </w:pPr>
      <w:ins w:id="20" w:author="Lok Yeung" w:date="2017-11-09T21:04:00Z">
        <w:r>
          <w:rPr>
            <w:rStyle w:val="a4"/>
            <w:sz w:val="28"/>
            <w:szCs w:val="28"/>
          </w:rPr>
          <w:t>RPN</w:t>
        </w:r>
        <w:r>
          <w:rPr>
            <w:rStyle w:val="a4"/>
            <w:sz w:val="28"/>
            <w:szCs w:val="28"/>
          </w:rPr>
          <w:t>：</w:t>
        </w:r>
        <w:r>
          <w:rPr>
            <w:rStyle w:val="a4"/>
            <w:rFonts w:hint="eastAsia"/>
            <w:sz w:val="28"/>
            <w:szCs w:val="28"/>
          </w:rPr>
          <w:t>P</w:t>
        </w:r>
        <w:r>
          <w:rPr>
            <w:rStyle w:val="a4"/>
            <w:sz w:val="28"/>
            <w:szCs w:val="28"/>
          </w:rPr>
          <w:t>345</w:t>
        </w:r>
      </w:ins>
    </w:p>
    <w:p w14:paraId="46A08D9B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1</w:t>
      </w:r>
      <w:r>
        <w:rPr>
          <w:rStyle w:val="a4"/>
          <w:rFonts w:hint="eastAsia"/>
        </w:rPr>
        <w:t>题</w:t>
      </w:r>
      <w:r>
        <w:t xml:space="preserve"> </w:t>
      </w:r>
      <w:r>
        <w:rPr>
          <w:rStyle w:val="a7"/>
          <w:rFonts w:hint="eastAsia"/>
        </w:rPr>
        <w:t>正误判断（凡交代未尽之处，皆以讲义及示例代码为准）</w:t>
      </w:r>
    </w:p>
    <w:p w14:paraId="18655D2F" w14:textId="77777777" w:rsidR="006C0ABB" w:rsidRDefault="006C0ABB" w:rsidP="006C0ABB">
      <w:r>
        <w:t xml:space="preserve">1. </w:t>
      </w:r>
      <w:r>
        <w:rPr>
          <w:rFonts w:hint="eastAsia"/>
        </w:rPr>
        <w:t>（</w:t>
      </w:r>
      <w:r>
        <w:t xml:space="preserve"> 1 </w:t>
      </w:r>
      <w:r>
        <w:rPr>
          <w:rFonts w:hint="eastAsia"/>
        </w:rPr>
        <w:t>）对有序向量做</w:t>
      </w:r>
      <w:r>
        <w:t>Fibonacci</w:t>
      </w:r>
      <w:r>
        <w:rPr>
          <w:rFonts w:hint="eastAsia"/>
        </w:rPr>
        <w:t>查找，就最坏情况而言，成功查找所需的比较次数与失败查找相等。</w:t>
      </w:r>
      <w:ins w:id="21" w:author="Lok Yeung" w:date="2017-11-06T12:37:00Z">
        <w:r w:rsidR="0006202F">
          <w:t>注：</w:t>
        </w:r>
      </w:ins>
      <w:ins w:id="22" w:author="Lok Yeung" w:date="2017-11-06T12:38:00Z">
        <w:r w:rsidR="0006202F">
          <w:rPr>
            <w:rFonts w:hint="eastAsia"/>
          </w:rPr>
          <w:t>Fibonacci</w:t>
        </w:r>
        <w:r w:rsidR="0006202F">
          <w:t>查找是对普通二分查找的一个优化（</w:t>
        </w:r>
        <w:r w:rsidR="0006202F">
          <w:t>3</w:t>
        </w:r>
        <w:r w:rsidR="0006202F">
          <w:rPr>
            <w:rFonts w:hint="eastAsia"/>
          </w:rPr>
          <w:t>比较</w:t>
        </w:r>
        <w:r w:rsidR="0006202F">
          <w:t>），</w:t>
        </w:r>
        <w:r w:rsidR="0006202F">
          <w:rPr>
            <w:rFonts w:hint="eastAsia"/>
          </w:rPr>
          <w:t>目的是减少</w:t>
        </w:r>
        <w:r w:rsidR="0006202F">
          <w:t>成功比较与失败比较</w:t>
        </w:r>
        <w:r w:rsidR="0006202F">
          <w:rPr>
            <w:rFonts w:hint="eastAsia"/>
          </w:rPr>
          <w:t>的</w:t>
        </w:r>
        <w:r w:rsidR="0006202F">
          <w:t>次数。</w:t>
        </w:r>
      </w:ins>
    </w:p>
    <w:p w14:paraId="03B4A0CE" w14:textId="3291D835" w:rsidR="006C0ABB" w:rsidRDefault="006C0ABB" w:rsidP="006C0ABB">
      <w:r>
        <w:t>2.</w:t>
      </w:r>
      <w:r>
        <w:rPr>
          <w:rFonts w:hint="eastAsia"/>
        </w:rPr>
        <w:t>（</w:t>
      </w:r>
      <w:r>
        <w:t xml:space="preserve"> 1 </w:t>
      </w:r>
      <w:r>
        <w:rPr>
          <w:rFonts w:hint="eastAsia"/>
        </w:rPr>
        <w:t>）</w:t>
      </w:r>
      <w:r>
        <w:rPr>
          <w:position w:val="-10"/>
        </w:rPr>
        <w:object w:dxaOrig="1455" w:dyaOrig="315" w14:anchorId="33243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15.7pt" o:ole="">
            <v:imagedata r:id="rId5" o:title=""/>
          </v:shape>
          <o:OLEObject Type="Embed" ProgID="Equation.DSMT4" ShapeID="_x0000_i1025" DrawAspect="Content" ObjectID="_1572168867" r:id="rId6"/>
        </w:object>
      </w:r>
      <w:r>
        <w:rPr>
          <w:rFonts w:hint="eastAsia"/>
        </w:rPr>
        <w:t>，当且仅当</w:t>
      </w:r>
      <w:r>
        <w:rPr>
          <w:position w:val="-10"/>
        </w:rPr>
        <w:object w:dxaOrig="1560" w:dyaOrig="315" w14:anchorId="0EB94AFB">
          <v:shape id="_x0000_i1026" type="#_x0000_t75" style="width:77.7pt;height:15.7pt" o:ole="">
            <v:imagedata r:id="rId7" o:title=""/>
          </v:shape>
          <o:OLEObject Type="Embed" ProgID="Equation.DSMT4" ShapeID="_x0000_i1026" DrawAspect="Content" ObjectID="_1572168868" r:id="rId8"/>
        </w:object>
      </w:r>
      <w:r>
        <w:rPr>
          <w:rFonts w:hint="eastAsia"/>
        </w:rPr>
        <w:t>。</w:t>
      </w:r>
      <w:ins w:id="23" w:author="Lok Yeung" w:date="2017-11-06T12:38:00Z">
        <w:r w:rsidR="00176F15">
          <w:t>注</w:t>
        </w:r>
      </w:ins>
      <w:ins w:id="24" w:author="Lok Yeung" w:date="2017-11-06T12:39:00Z">
        <w:r w:rsidR="00176F15">
          <w:t>：</w:t>
        </w:r>
        <w:r w:rsidR="00176F15">
          <w:rPr>
            <w:rFonts w:hint="eastAsia"/>
          </w:rPr>
          <w:t>上界</w:t>
        </w:r>
        <w:r w:rsidR="00176F15">
          <w:t>、</w:t>
        </w:r>
        <w:r w:rsidR="00176F15">
          <w:rPr>
            <w:rFonts w:hint="eastAsia"/>
          </w:rPr>
          <w:t>下界</w:t>
        </w:r>
        <w:r w:rsidR="00176F15">
          <w:t>、</w:t>
        </w:r>
        <w:r w:rsidR="00176F15">
          <w:rPr>
            <w:rFonts w:hint="eastAsia"/>
          </w:rPr>
          <w:t>恰好</w:t>
        </w:r>
        <w:r w:rsidR="00176F15">
          <w:t>的时间复杂度</w:t>
        </w:r>
      </w:ins>
    </w:p>
    <w:p w14:paraId="4389B250" w14:textId="4375B9E3" w:rsidR="006C0ABB" w:rsidRDefault="006C0ABB" w:rsidP="006C0ABB">
      <w:r>
        <w:t>3.</w:t>
      </w:r>
      <w:r>
        <w:rPr>
          <w:rFonts w:hint="eastAsia"/>
        </w:rPr>
        <w:t>（</w:t>
      </w:r>
      <w:r>
        <w:t xml:space="preserve"> 0 </w:t>
      </w:r>
      <w:r>
        <w:rPr>
          <w:rFonts w:hint="eastAsia"/>
        </w:rPr>
        <w:t>）若借助二分法查找确定每个元素的插入位置，向量的插入排序只需时间</w:t>
      </w:r>
      <w:r>
        <w:rPr>
          <w:position w:val="-10"/>
        </w:rPr>
        <w:object w:dxaOrig="1035" w:dyaOrig="315" w14:anchorId="757E25C5">
          <v:shape id="_x0000_i1027" type="#_x0000_t75" style="width:52.05pt;height:15.7pt" o:ole="">
            <v:imagedata r:id="rId9" o:title=""/>
          </v:shape>
          <o:OLEObject Type="Embed" ProgID="Equation.DSMT4" ShapeID="_x0000_i1027" DrawAspect="Content" ObjectID="_1572168869" r:id="rId10"/>
        </w:object>
      </w:r>
      <w:r>
        <w:rPr>
          <w:rFonts w:hint="eastAsia"/>
        </w:rPr>
        <w:t>时间。</w:t>
      </w:r>
      <w:ins w:id="25" w:author="Lok Yeung" w:date="2017-11-06T12:39:00Z">
        <w:r w:rsidR="00786687">
          <w:t>注：单次</w:t>
        </w:r>
        <w:r w:rsidR="00786687">
          <w:rPr>
            <w:rFonts w:hint="eastAsia"/>
          </w:rPr>
          <w:t>查找</w:t>
        </w:r>
        <w:r w:rsidR="00786687">
          <w:t>是</w:t>
        </w:r>
        <w:r w:rsidR="00786687">
          <w:t>logN</w:t>
        </w:r>
        <w:r w:rsidR="00786687">
          <w:t>，</w:t>
        </w:r>
        <w:r w:rsidR="00786687">
          <w:rPr>
            <w:rFonts w:hint="eastAsia"/>
          </w:rPr>
          <w:t>但</w:t>
        </w:r>
        <w:r w:rsidR="00786687">
          <w:t>单次插入则不一定（最好</w:t>
        </w:r>
        <w:r w:rsidR="00786687">
          <w:t>O(1)</w:t>
        </w:r>
        <w:r w:rsidR="00786687">
          <w:t>，</w:t>
        </w:r>
        <w:r w:rsidR="00786687">
          <w:rPr>
            <w:rFonts w:hint="eastAsia"/>
          </w:rPr>
          <w:t>最</w:t>
        </w:r>
      </w:ins>
      <w:ins w:id="26" w:author="Lok Yeung" w:date="2017-11-06T12:40:00Z">
        <w:r w:rsidR="00786687">
          <w:rPr>
            <w:rFonts w:hint="eastAsia"/>
          </w:rPr>
          <w:t>坏</w:t>
        </w:r>
        <w:r w:rsidR="00786687">
          <w:t>O(N)</w:t>
        </w:r>
      </w:ins>
      <w:ins w:id="27" w:author="Lok Yeung" w:date="2017-11-06T12:39:00Z">
        <w:r w:rsidR="00786687">
          <w:t>）</w:t>
        </w:r>
      </w:ins>
      <w:ins w:id="28" w:author="Lok Yeung" w:date="2017-11-06T12:40:00Z">
        <w:r w:rsidR="00786687">
          <w:t>，</w:t>
        </w:r>
        <w:r w:rsidR="00786687">
          <w:rPr>
            <w:rFonts w:hint="eastAsia"/>
          </w:rPr>
          <w:t>故</w:t>
        </w:r>
        <w:r w:rsidR="00786687">
          <w:t>插入排序还是</w:t>
        </w:r>
        <w:r w:rsidR="00786687">
          <w:rPr>
            <w:rFonts w:hint="eastAsia"/>
          </w:rPr>
          <w:t>O(</w:t>
        </w:r>
        <w:r w:rsidR="00786687">
          <w:t>N^2</w:t>
        </w:r>
        <w:r w:rsidR="00786687">
          <w:rPr>
            <w:rFonts w:hint="eastAsia"/>
          </w:rPr>
          <w:t>)</w:t>
        </w:r>
        <w:r w:rsidR="00786687">
          <w:t>的</w:t>
        </w:r>
      </w:ins>
    </w:p>
    <w:p w14:paraId="148A78BD" w14:textId="77777777" w:rsidR="006C0ABB" w:rsidRDefault="006C0ABB" w:rsidP="006C0ABB">
      <w:r>
        <w:t>4.</w:t>
      </w:r>
      <w:r>
        <w:rPr>
          <w:rFonts w:hint="eastAsia"/>
        </w:rPr>
        <w:t>（</w:t>
      </w:r>
      <w:r>
        <w:t xml:space="preserve"> 1 </w:t>
      </w:r>
      <w:r>
        <w:rPr>
          <w:rFonts w:hint="eastAsia"/>
        </w:rPr>
        <w:t>）</w:t>
      </w:r>
      <w:r>
        <w:t>RPN</w:t>
      </w:r>
      <w:r>
        <w:rPr>
          <w:rFonts w:hint="eastAsia"/>
        </w:rPr>
        <w:t>中各操作数的相对次序，与原中缀表达式完全一致。</w:t>
      </w:r>
    </w:p>
    <w:p w14:paraId="1F469DB0" w14:textId="64C6DCB8" w:rsidR="006C0ABB" w:rsidRDefault="006C0ABB" w:rsidP="006C0ABB">
      <w:r>
        <w:t>5.</w:t>
      </w:r>
      <w:r>
        <w:rPr>
          <w:rFonts w:hint="eastAsia"/>
        </w:rPr>
        <w:t>（</w:t>
      </w:r>
      <w:r>
        <w:t xml:space="preserve"> 1 </w:t>
      </w:r>
      <w:r>
        <w:rPr>
          <w:rFonts w:hint="eastAsia"/>
        </w:rPr>
        <w:t>）对不含括号的中缀表达式求值时，操作法栈的容量可以固定为某一常数。</w:t>
      </w:r>
      <w:ins w:id="29" w:author="Lok Yeung" w:date="2017-11-06T12:40:00Z">
        <w:r w:rsidR="00786687">
          <w:t>注：运算符</w:t>
        </w:r>
        <w:r w:rsidR="00786687">
          <w:rPr>
            <w:rFonts w:hint="eastAsia"/>
          </w:rPr>
          <w:t>有多少</w:t>
        </w:r>
        <w:r w:rsidR="00786687">
          <w:t>级别种类，</w:t>
        </w:r>
        <w:r w:rsidR="00786687">
          <w:rPr>
            <w:rFonts w:hint="eastAsia"/>
          </w:rPr>
          <w:t>操作栈</w:t>
        </w:r>
      </w:ins>
      <w:ins w:id="30" w:author="Lok Yeung" w:date="2017-11-06T12:41:00Z">
        <w:r w:rsidR="00786687">
          <w:t>就可以只开这么大（例：</w:t>
        </w:r>
        <w:r w:rsidR="00786687">
          <w:t>+</w:t>
        </w:r>
        <w:r w:rsidR="00786687">
          <w:t>，</w:t>
        </w:r>
        <w:r w:rsidR="00786687">
          <w:t>-</w:t>
        </w:r>
        <w:r w:rsidR="00786687">
          <w:t>，</w:t>
        </w:r>
        <w:r w:rsidR="00786687">
          <w:t>*</w:t>
        </w:r>
        <w:r w:rsidR="00786687">
          <w:t>，</w:t>
        </w:r>
        <w:r w:rsidR="00786687">
          <w:t>/</w:t>
        </w:r>
        <w:r w:rsidR="00786687">
          <w:t>，</w:t>
        </w:r>
        <w:r w:rsidR="00786687">
          <w:rPr>
            <w:rFonts w:hint="eastAsia"/>
          </w:rPr>
          <w:t>乘方</w:t>
        </w:r>
        <w:r w:rsidR="00786687">
          <w:t>，</w:t>
        </w:r>
        <w:r w:rsidR="00786687">
          <w:rPr>
            <w:rFonts w:hint="eastAsia"/>
          </w:rPr>
          <w:t>共</w:t>
        </w:r>
        <w:r w:rsidR="00786687">
          <w:t>三种</w:t>
        </w:r>
        <w:r w:rsidR="009B1ED4">
          <w:t>不同的运算级别</w:t>
        </w:r>
        <w:r w:rsidR="00786687">
          <w:t>）</w:t>
        </w:r>
      </w:ins>
    </w:p>
    <w:p w14:paraId="731C3729" w14:textId="5C4523D4" w:rsidR="006C0ABB" w:rsidRDefault="006C0ABB" w:rsidP="006C0ABB">
      <w:r>
        <w:t>6.</w:t>
      </w:r>
      <w:r>
        <w:rPr>
          <w:rFonts w:hint="eastAsia"/>
        </w:rPr>
        <w:t>（</w:t>
      </w:r>
      <w:r>
        <w:t xml:space="preserve"> 0 </w:t>
      </w:r>
      <w:r>
        <w:rPr>
          <w:rFonts w:hint="eastAsia"/>
        </w:rPr>
        <w:t>）无论有序向量或有序列表，最坏情况下均可在</w:t>
      </w:r>
      <w:r>
        <w:rPr>
          <w:position w:val="-10"/>
        </w:rPr>
        <w:object w:dxaOrig="885" w:dyaOrig="315" w14:anchorId="037BE551">
          <v:shape id="_x0000_i1028" type="#_x0000_t75" style="width:44.2pt;height:15.7pt" o:ole="">
            <v:imagedata r:id="rId11" o:title=""/>
          </v:shape>
          <o:OLEObject Type="Embed" ProgID="Equation.DSMT4" ShapeID="_x0000_i1028" DrawAspect="Content" ObjectID="_1572168870" r:id="rId12"/>
        </w:object>
      </w:r>
      <w:r>
        <w:rPr>
          <w:rFonts w:hint="eastAsia"/>
        </w:rPr>
        <w:t>时间内完成一次查找。</w:t>
      </w:r>
      <w:ins w:id="31" w:author="Lok Yeung" w:date="2017-11-06T12:41:00Z">
        <w:r w:rsidR="00775BE2">
          <w:t>注：</w:t>
        </w:r>
        <w:r w:rsidR="00775BE2">
          <w:rPr>
            <w:rFonts w:hint="eastAsia"/>
          </w:rPr>
          <w:t>列表</w:t>
        </w:r>
        <w:r w:rsidR="00775BE2">
          <w:t>最坏情况下</w:t>
        </w:r>
      </w:ins>
      <w:ins w:id="32" w:author="Lok Yeung" w:date="2017-11-06T12:42:00Z">
        <w:r w:rsidR="00775BE2">
          <w:t>是</w:t>
        </w:r>
        <w:r w:rsidR="00775BE2">
          <w:t>O</w:t>
        </w:r>
        <w:r w:rsidR="00775BE2">
          <w:t>（</w:t>
        </w:r>
        <w:r w:rsidR="00775BE2">
          <w:rPr>
            <w:rFonts w:hint="eastAsia"/>
          </w:rPr>
          <w:t>N</w:t>
        </w:r>
        <w:r w:rsidR="00775BE2">
          <w:rPr>
            <w:rFonts w:hint="eastAsia"/>
          </w:rPr>
          <w:t>）</w:t>
        </w:r>
      </w:ins>
    </w:p>
    <w:p w14:paraId="1C7D1203" w14:textId="387B5041" w:rsidR="006C0ABB" w:rsidRDefault="006C0ABB" w:rsidP="006C0ABB">
      <w:r>
        <w:t>7.</w:t>
      </w:r>
      <w:r>
        <w:rPr>
          <w:rFonts w:hint="eastAsia"/>
        </w:rPr>
        <w:t>（</w:t>
      </w:r>
      <w:r>
        <w:t xml:space="preserve"> 0 </w:t>
      </w:r>
      <w:r>
        <w:rPr>
          <w:rFonts w:hint="eastAsia"/>
        </w:rPr>
        <w:t>）只要是采用基于比较的排序算法，对任何输入序列都至少需要运行</w:t>
      </w:r>
      <w:r>
        <w:rPr>
          <w:position w:val="-10"/>
        </w:rPr>
        <w:object w:dxaOrig="1035" w:dyaOrig="315" w14:anchorId="4318F385">
          <v:shape id="_x0000_i1029" type="#_x0000_t75" style="width:52.05pt;height:15.7pt" o:ole="">
            <v:imagedata r:id="rId13" o:title=""/>
          </v:shape>
          <o:OLEObject Type="Embed" ProgID="Equation.DSMT4" ShapeID="_x0000_i1029" DrawAspect="Content" ObjectID="_1572168871" r:id="rId14"/>
        </w:object>
      </w:r>
      <w:r>
        <w:rPr>
          <w:rFonts w:hint="eastAsia"/>
        </w:rPr>
        <w:t>时间。</w:t>
      </w:r>
      <w:ins w:id="33" w:author="Lok Yeung" w:date="2017-11-06T12:42:00Z">
        <w:r w:rsidR="00775BE2">
          <w:t>注：</w:t>
        </w:r>
        <w:r w:rsidR="00E41838">
          <w:t>插入排序对原本就有序的序列排序，</w:t>
        </w:r>
        <w:r w:rsidR="00E41838">
          <w:rPr>
            <w:rFonts w:hint="eastAsia"/>
          </w:rPr>
          <w:t>时间</w:t>
        </w:r>
        <w:r w:rsidR="00E41838">
          <w:t>是</w:t>
        </w:r>
        <w:r w:rsidR="00E41838">
          <w:t>O(N)</w:t>
        </w:r>
      </w:ins>
      <w:ins w:id="34" w:author="Lok Yeung" w:date="2017-11-09T20:07:00Z">
        <w:r w:rsidR="00357DD5">
          <w:t>（</w:t>
        </w:r>
        <w:r w:rsidR="00357DD5">
          <w:rPr>
            <w:rFonts w:hint="eastAsia"/>
          </w:rPr>
          <w:t>注意</w:t>
        </w:r>
        <w:r w:rsidR="00357DD5">
          <w:t>题目中所说的</w:t>
        </w:r>
        <w:r w:rsidR="00357DD5">
          <w:rPr>
            <w:rFonts w:hint="eastAsia"/>
          </w:rPr>
          <w:t>是</w:t>
        </w:r>
        <w:r w:rsidR="00357DD5">
          <w:t>“</w:t>
        </w:r>
        <w:r w:rsidR="00357DD5">
          <w:t>对任何输入序列</w:t>
        </w:r>
        <w:r w:rsidR="00357DD5">
          <w:t>”</w:t>
        </w:r>
        <w:r w:rsidR="00357DD5">
          <w:t>）</w:t>
        </w:r>
      </w:ins>
    </w:p>
    <w:p w14:paraId="0528C925" w14:textId="48CCD316" w:rsidR="006C0ABB" w:rsidRDefault="006C0ABB" w:rsidP="006C0ABB">
      <w:r>
        <w:t>8.</w:t>
      </w:r>
      <w:r>
        <w:rPr>
          <w:rFonts w:hint="eastAsia"/>
        </w:rPr>
        <w:t>（</w:t>
      </w:r>
      <w:r>
        <w:t xml:space="preserve"> 0 </w:t>
      </w:r>
      <w:r>
        <w:rPr>
          <w:rFonts w:hint="eastAsia"/>
        </w:rPr>
        <w:t>）对于同一有序向量，每次折半查找绝不会慢于顺序查找。</w:t>
      </w:r>
      <w:ins w:id="35" w:author="Lok Yeung" w:date="2017-11-06T12:42:00Z">
        <w:r w:rsidR="00E41838">
          <w:t>注：</w:t>
        </w:r>
        <w:r w:rsidR="00E41838">
          <w:rPr>
            <w:rFonts w:hint="eastAsia"/>
          </w:rPr>
          <w:t>每次找</w:t>
        </w:r>
        <w:r w:rsidR="00E41838">
          <w:t>第一个，</w:t>
        </w:r>
        <w:r w:rsidR="00E41838">
          <w:rPr>
            <w:rFonts w:hint="eastAsia"/>
          </w:rPr>
          <w:t>顺序</w:t>
        </w:r>
        <w:r w:rsidR="00E41838">
          <w:t>O(1)</w:t>
        </w:r>
        <w:r w:rsidR="00E41838">
          <w:t>，</w:t>
        </w:r>
        <w:r w:rsidR="00E41838">
          <w:rPr>
            <w:rFonts w:hint="eastAsia"/>
          </w:rPr>
          <w:t>折半</w:t>
        </w:r>
        <w:r w:rsidR="00E41838">
          <w:t>O(logN)</w:t>
        </w:r>
      </w:ins>
    </w:p>
    <w:p w14:paraId="08B951EF" w14:textId="77777777" w:rsidR="006C0ABB" w:rsidRDefault="006C0ABB" w:rsidP="006C0ABB"/>
    <w:p w14:paraId="4888E7DC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2</w:t>
      </w:r>
      <w:r>
        <w:rPr>
          <w:rStyle w:val="a4"/>
          <w:rFonts w:hint="eastAsia"/>
        </w:rPr>
        <w:t>题</w:t>
      </w:r>
      <w:r>
        <w:t xml:space="preserve"> </w:t>
      </w:r>
      <w:r>
        <w:rPr>
          <w:rStyle w:val="a7"/>
          <w:rFonts w:hint="eastAsia"/>
        </w:rPr>
        <w:t>多重选择</w:t>
      </w:r>
    </w:p>
    <w:p w14:paraId="4733B8F0" w14:textId="77777777" w:rsidR="006C0ABB" w:rsidRDefault="006C0ABB" w:rsidP="006C0ABB">
      <w:r>
        <w:t>1.</w:t>
      </w:r>
      <w:r>
        <w:rPr>
          <w:rFonts w:hint="eastAsia"/>
        </w:rPr>
        <w:t>（</w:t>
      </w:r>
      <w:r>
        <w:t xml:space="preserve"> C </w:t>
      </w:r>
      <w:r>
        <w:rPr>
          <w:rFonts w:hint="eastAsia"/>
        </w:rPr>
        <w:t>）共有几种栈混洗方案，可以使字符序列</w:t>
      </w:r>
      <w:r>
        <w:t>{‘x’,’o’,’o’,’o’,’x’}</w:t>
      </w:r>
      <w:r>
        <w:rPr>
          <w:rFonts w:hint="eastAsia"/>
        </w:rPr>
        <w:t>的输出保持原样？</w:t>
      </w:r>
    </w:p>
    <w:p w14:paraId="264ABD1C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12</w:t>
      </w:r>
      <w:r>
        <w:tab/>
      </w:r>
      <w:r>
        <w:tab/>
      </w:r>
      <w:r>
        <w:tab/>
      </w:r>
      <w:r>
        <w:tab/>
        <w:t>B. 10</w:t>
      </w:r>
      <w:r>
        <w:tab/>
      </w:r>
      <w:r>
        <w:tab/>
      </w:r>
      <w:r>
        <w:tab/>
      </w:r>
      <w:r>
        <w:tab/>
        <w:t>C. 6</w:t>
      </w:r>
      <w:r>
        <w:tab/>
      </w:r>
      <w:r>
        <w:tab/>
      </w:r>
      <w:r>
        <w:tab/>
      </w:r>
      <w:r>
        <w:tab/>
      </w:r>
      <w:r>
        <w:tab/>
        <w:t>D. 5</w:t>
      </w:r>
    </w:p>
    <w:p w14:paraId="42D8172E" w14:textId="77777777" w:rsidR="0058462A" w:rsidRDefault="006C0ABB" w:rsidP="006C0ABB">
      <w:pPr>
        <w:rPr>
          <w:ins w:id="36" w:author="Lok Yeung" w:date="2017-11-12T18:27:00Z"/>
        </w:rPr>
      </w:pPr>
      <w:r>
        <w:t>2</w:t>
      </w:r>
      <w:r>
        <w:rPr>
          <w:rFonts w:hint="eastAsia"/>
        </w:rPr>
        <w:t>．（</w:t>
      </w:r>
      <w:r>
        <w:t xml:space="preserve"> AD </w:t>
      </w:r>
      <w:r>
        <w:rPr>
          <w:rFonts w:hint="eastAsia"/>
        </w:rPr>
        <w:t>）</w:t>
      </w:r>
    </w:p>
    <w:p w14:paraId="0D18A88B" w14:textId="77777777" w:rsidR="0058462A" w:rsidRDefault="0058462A" w:rsidP="006C0ABB">
      <w:pPr>
        <w:rPr>
          <w:ins w:id="37" w:author="Lok Yeung" w:date="2017-11-12T18:27:00Z"/>
        </w:rPr>
      </w:pPr>
    </w:p>
    <w:p w14:paraId="1C45A08F" w14:textId="76FE192C" w:rsidR="006C0ABB" w:rsidRDefault="006C0ABB" w:rsidP="006C0ABB">
      <w:r>
        <w:rPr>
          <w:rFonts w:hint="eastAsia"/>
        </w:rPr>
        <w:lastRenderedPageBreak/>
        <w:t>若</w:t>
      </w:r>
      <w:r>
        <w:rPr>
          <w:position w:val="-10"/>
        </w:rPr>
        <w:object w:dxaOrig="2625" w:dyaOrig="360" w14:anchorId="2F431DC5">
          <v:shape id="_x0000_i1030" type="#_x0000_t75" style="width:131.15pt;height:17.8pt" o:ole="">
            <v:imagedata r:id="rId15" o:title=""/>
          </v:shape>
          <o:OLEObject Type="Embed" ProgID="Equation.DSMT4" ShapeID="_x0000_i1030" DrawAspect="Content" ObjectID="_1572168872" r:id="rId16"/>
        </w:object>
      </w:r>
      <w:r>
        <w:rPr>
          <w:rFonts w:hint="eastAsia"/>
        </w:rPr>
        <w:t>，则下列结论正确的是：</w:t>
      </w:r>
      <w:ins w:id="38" w:author="Lok Yeung" w:date="2017-11-06T12:43:00Z">
        <w:r w:rsidR="00E41838">
          <w:t>注：</w:t>
        </w:r>
        <w:r w:rsidR="001327CD">
          <w:t>O</w:t>
        </w:r>
        <w:r w:rsidR="001327CD">
          <w:t>为上界，</w:t>
        </w:r>
        <w:r w:rsidR="001327CD">
          <w:rPr>
            <w:rFonts w:hint="eastAsia"/>
          </w:rPr>
          <w:t>没有</w:t>
        </w:r>
        <w:r w:rsidR="001327CD">
          <w:t>明确究竟是多少；故</w:t>
        </w:r>
        <w:r w:rsidR="001327CD">
          <w:rPr>
            <w:rFonts w:hint="eastAsia"/>
          </w:rPr>
          <w:t>不能</w:t>
        </w:r>
        <w:r w:rsidR="001327CD">
          <w:t>使用除法</w:t>
        </w:r>
      </w:ins>
    </w:p>
    <w:p w14:paraId="362D4912" w14:textId="77777777" w:rsidR="006C0ABB" w:rsidRDefault="006C0ABB" w:rsidP="006C0ABB">
      <w:pPr>
        <w:ind w:left="840"/>
      </w:pPr>
      <w:r>
        <w:t>A.</w:t>
      </w:r>
      <w:r>
        <w:rPr>
          <w:position w:val="-10"/>
        </w:rPr>
        <w:object w:dxaOrig="1920" w:dyaOrig="360" w14:anchorId="3CD9C9FC">
          <v:shape id="_x0000_i1031" type="#_x0000_t75" style="width:96.25pt;height:17.8pt" o:ole="">
            <v:imagedata r:id="rId17" o:title=""/>
          </v:shape>
          <o:OLEObject Type="Embed" ProgID="Equation.DSMT4" ShapeID="_x0000_i1031" DrawAspect="Content" ObjectID="_1572168873" r:id="rId18"/>
        </w:object>
      </w:r>
      <w:r>
        <w:t xml:space="preserve"> B.</w:t>
      </w:r>
      <w:r>
        <w:rPr>
          <w:position w:val="-10"/>
        </w:rPr>
        <w:object w:dxaOrig="1860" w:dyaOrig="360" w14:anchorId="0A26A3F7">
          <v:shape id="_x0000_i1032" type="#_x0000_t75" style="width:92.65pt;height:17.8pt" o:ole="">
            <v:imagedata r:id="rId19" o:title=""/>
          </v:shape>
          <o:OLEObject Type="Embed" ProgID="Equation.DSMT4" ShapeID="_x0000_i1032" DrawAspect="Content" ObjectID="_1572168874" r:id="rId20"/>
        </w:object>
      </w:r>
      <w:r>
        <w:t xml:space="preserve"> C.</w:t>
      </w:r>
      <w:r>
        <w:rPr>
          <w:position w:val="-10"/>
        </w:rPr>
        <w:object w:dxaOrig="1485" w:dyaOrig="315" w14:anchorId="076CDEED">
          <v:shape id="_x0000_i1033" type="#_x0000_t75" style="width:74.15pt;height:15.7pt" o:ole="">
            <v:imagedata r:id="rId21" o:title=""/>
          </v:shape>
          <o:OLEObject Type="Embed" ProgID="Equation.DSMT4" ShapeID="_x0000_i1033" DrawAspect="Content" ObjectID="_1572168875" r:id="rId22"/>
        </w:object>
      </w:r>
      <w:r>
        <w:t xml:space="preserve"> D.</w:t>
      </w:r>
      <w:r>
        <w:rPr>
          <w:position w:val="-10"/>
        </w:rPr>
        <w:object w:dxaOrig="1905" w:dyaOrig="360" w14:anchorId="76B0D34E">
          <v:shape id="_x0000_i1034" type="#_x0000_t75" style="width:95.5pt;height:17.8pt" o:ole="">
            <v:imagedata r:id="rId23" o:title=""/>
          </v:shape>
          <o:OLEObject Type="Embed" ProgID="Equation.DSMT4" ShapeID="_x0000_i1034" DrawAspect="Content" ObjectID="_1572168876" r:id="rId24"/>
        </w:object>
      </w:r>
    </w:p>
    <w:p w14:paraId="0258F715" w14:textId="6A359017" w:rsidR="006C0ABB" w:rsidRDefault="006C0ABB" w:rsidP="006C0ABB">
      <w:pPr>
        <w:ind w:left="840" w:hangingChars="400" w:hanging="840"/>
        <w:rPr>
          <w:ins w:id="39" w:author="Lok Yeung" w:date="2017-11-09T20:57:00Z"/>
        </w:rPr>
      </w:pPr>
      <w:r>
        <w:t>3</w:t>
      </w:r>
      <w:r>
        <w:rPr>
          <w:rFonts w:hint="eastAsia"/>
        </w:rPr>
        <w:t>．（</w:t>
      </w:r>
      <w:r>
        <w:t xml:space="preserve"> B </w:t>
      </w:r>
      <w:r>
        <w:rPr>
          <w:rFonts w:hint="eastAsia"/>
        </w:rPr>
        <w:t>）对长度为</w:t>
      </w:r>
      <w:r>
        <w:rPr>
          <w:position w:val="-10"/>
        </w:rPr>
        <w:object w:dxaOrig="1365" w:dyaOrig="315" w14:anchorId="78A753CA">
          <v:shape id="_x0000_i1035" type="#_x0000_t75" style="width:68.45pt;height:15.7pt" o:ole="">
            <v:imagedata r:id="rId25" o:title=""/>
          </v:shape>
          <o:OLEObject Type="Embed" ProgID="Equation.DSMT4" ShapeID="_x0000_i1035" DrawAspect="Content" ObjectID="_1572168877" r:id="rId26"/>
        </w:object>
      </w:r>
      <w:r>
        <w:rPr>
          <w:rFonts w:hint="eastAsia"/>
        </w:rPr>
        <w:t>的有向序列做</w:t>
      </w:r>
      <w:r>
        <w:t>Fibonacci</w:t>
      </w:r>
      <w:r>
        <w:rPr>
          <w:rFonts w:hint="eastAsia"/>
        </w:rPr>
        <w:t>查找。若个元素的数值等概率独立均匀分布，且平均成功查找长度为</w:t>
      </w:r>
      <w:r>
        <w:t>L</w:t>
      </w:r>
      <w:r>
        <w:rPr>
          <w:rFonts w:hint="eastAsia"/>
        </w:rPr>
        <w:t>，则失败平均查找长度为：</w:t>
      </w:r>
      <w:ins w:id="40" w:author="Lok Yeung" w:date="2017-11-09T20:42:00Z">
        <w:r w:rsidR="007042B2" w:rsidRPr="00A42E42">
          <w:rPr>
            <w:rFonts w:hint="eastAsia"/>
            <w:highlight w:val="yellow"/>
          </w:rPr>
          <w:t>（</w:t>
        </w:r>
        <w:r w:rsidR="007042B2" w:rsidRPr="00A42E42">
          <w:rPr>
            <w:highlight w:val="yellow"/>
          </w:rPr>
          <w:t>举例子</w:t>
        </w:r>
        <w:r w:rsidR="007042B2" w:rsidRPr="00A42E42">
          <w:rPr>
            <w:highlight w:val="yellow"/>
          </w:rPr>
          <w:t>or</w:t>
        </w:r>
        <w:r w:rsidR="007042B2" w:rsidRPr="00A42E42">
          <w:rPr>
            <w:highlight w:val="yellow"/>
          </w:rPr>
          <w:t>习题解析</w:t>
        </w:r>
        <w:r w:rsidR="007042B2" w:rsidRPr="00A42E42">
          <w:rPr>
            <w:highlight w:val="yellow"/>
          </w:rPr>
          <w:t>P46</w:t>
        </w:r>
        <w:r w:rsidR="007042B2" w:rsidRPr="00A42E42">
          <w:rPr>
            <w:rFonts w:hint="eastAsia"/>
            <w:highlight w:val="yellow"/>
          </w:rPr>
          <w:t>）</w:t>
        </w:r>
      </w:ins>
    </w:p>
    <w:p w14:paraId="578FE6CA" w14:textId="783A70DF" w:rsidR="006C6CF2" w:rsidRDefault="006C6CF2" w:rsidP="006C0ABB">
      <w:pPr>
        <w:ind w:left="840" w:hangingChars="400" w:hanging="840"/>
      </w:pPr>
      <w:ins w:id="41" w:author="Lok Yeung" w:date="2017-11-09T20:57:00Z">
        <w:r>
          <w:rPr>
            <w:rFonts w:hint="eastAsia"/>
          </w:rPr>
          <w:t>注</w:t>
        </w:r>
        <w:r>
          <w:t>：</w:t>
        </w:r>
        <w:r w:rsidR="002F55E4">
          <w:t>P</w:t>
        </w:r>
      </w:ins>
      <w:ins w:id="42" w:author="Lok Yeung" w:date="2017-11-09T20:58:00Z">
        <w:r w:rsidR="002F55E4">
          <w:t>184</w:t>
        </w:r>
        <w:r w:rsidR="002F55E4">
          <w:t>：</w:t>
        </w:r>
      </w:ins>
      <w:ins w:id="43" w:author="Lok Yeung" w:date="2017-11-09T20:57:00Z">
        <w:r w:rsidRPr="007D6E16">
          <w:rPr>
            <w:rFonts w:hint="eastAsia"/>
            <w:strike/>
            <w:rPrChange w:id="44" w:author="Lok Yeung" w:date="2017-11-13T22:49:00Z">
              <w:rPr>
                <w:rFonts w:hint="eastAsia"/>
              </w:rPr>
            </w:rPrChange>
          </w:rPr>
          <w:t>平均成功查找长度</w:t>
        </w:r>
        <w:r w:rsidRPr="007D6E16">
          <w:rPr>
            <w:strike/>
            <w:rPrChange w:id="45" w:author="Lok Yeung" w:date="2017-11-13T22:49:00Z">
              <w:rPr/>
            </w:rPrChange>
          </w:rPr>
          <w:t>L=k-2</w:t>
        </w:r>
        <w:r w:rsidRPr="007D6E16">
          <w:rPr>
            <w:rFonts w:hint="eastAsia"/>
            <w:strike/>
            <w:rPrChange w:id="46" w:author="Lok Yeung" w:date="2017-11-13T22:49:00Z">
              <w:rPr>
                <w:rFonts w:hint="eastAsia"/>
              </w:rPr>
            </w:rPrChange>
          </w:rPr>
          <w:t>，平均失败查找长度</w:t>
        </w:r>
      </w:ins>
      <w:ins w:id="47" w:author="Lok Yeung" w:date="2017-11-09T20:58:00Z">
        <w:r w:rsidR="0006639E" w:rsidRPr="007D6E16">
          <w:rPr>
            <w:strike/>
            <w:rPrChange w:id="48" w:author="Lok Yeung" w:date="2017-11-13T22:49:00Z">
              <w:rPr/>
            </w:rPrChange>
          </w:rPr>
          <w:t>n(k-1)/(n+1) = n(L+1)/(n+1)</w:t>
        </w:r>
      </w:ins>
      <w:ins w:id="49" w:author="Lok Yeung" w:date="2017-11-13T22:49:00Z">
        <w:r w:rsidR="007D6E16">
          <w:rPr>
            <w:strike/>
          </w:rPr>
          <w:t>（这是错的）</w:t>
        </w:r>
      </w:ins>
      <w:ins w:id="50" w:author="Lok Yeung" w:date="2017-11-09T20:58:00Z">
        <w:r w:rsidR="0006639E">
          <w:t>，</w:t>
        </w:r>
      </w:ins>
      <w:ins w:id="51" w:author="Lok Yeung" w:date="2017-11-13T22:50:00Z">
        <w:r w:rsidR="007D6E16">
          <w:t>正确</w:t>
        </w:r>
        <w:r w:rsidR="007D6E16">
          <w:rPr>
            <w:rFonts w:hint="eastAsia"/>
          </w:rPr>
          <w:t>的</w:t>
        </w:r>
        <w:r w:rsidR="007D6E16">
          <w:t>在后面附图；</w:t>
        </w:r>
      </w:ins>
      <w:ins w:id="52" w:author="Lok Yeung" w:date="2017-11-09T20:58:00Z">
        <w:r w:rsidR="0006639E">
          <w:rPr>
            <w:rFonts w:hint="eastAsia"/>
          </w:rPr>
          <w:t>比较次数</w:t>
        </w:r>
        <w:r w:rsidR="0006639E">
          <w:t>至多为</w:t>
        </w:r>
        <w:r w:rsidR="0006639E">
          <w:t>k-1.</w:t>
        </w:r>
      </w:ins>
    </w:p>
    <w:p w14:paraId="2A0B954E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n(L-1)/(n-1)</w:t>
      </w:r>
      <w:r>
        <w:tab/>
      </w:r>
      <w:r>
        <w:tab/>
        <w:t>B. n(L+1)/(n+1)</w:t>
      </w:r>
      <w:r>
        <w:tab/>
      </w:r>
      <w:r>
        <w:tab/>
        <w:t>C. (n-</w:t>
      </w:r>
      <w:proofErr w:type="gramStart"/>
      <w:r>
        <w:t>1)L</w:t>
      </w:r>
      <w:proofErr w:type="gramEnd"/>
      <w:r>
        <w:t>/n</w:t>
      </w:r>
      <w:r>
        <w:tab/>
      </w:r>
      <w:r>
        <w:tab/>
        <w:t>D. (n+1)L/n</w:t>
      </w:r>
    </w:p>
    <w:p w14:paraId="196B9F6B" w14:textId="52AFC81A" w:rsidR="006C0ABB" w:rsidRDefault="006C0ABB" w:rsidP="006C0ABB"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．</w:t>
      </w:r>
      <w:r>
        <w:rPr>
          <w:rFonts w:hint="eastAsia"/>
        </w:rPr>
        <w:t>（</w:t>
      </w:r>
      <w:r>
        <w:t xml:space="preserve"> </w:t>
      </w:r>
      <w:ins w:id="53" w:author="Lok Yeung" w:date="2017-11-09T20:51:00Z">
        <w:r w:rsidR="008C6D62">
          <w:t>B</w:t>
        </w:r>
      </w:ins>
      <w:del w:id="54" w:author="Lok Yeung" w:date="2017-11-09T20:51:00Z">
        <w:r w:rsidDel="008C6D62">
          <w:delText>A</w:delText>
        </w:r>
      </w:del>
      <w:r>
        <w:t xml:space="preserve"> </w:t>
      </w:r>
      <w:r>
        <w:rPr>
          <w:rFonts w:hint="eastAsia"/>
        </w:rPr>
        <w:t>）对长度为</w:t>
      </w:r>
      <w:r>
        <w:t>Fib(12) – 1 = 143</w:t>
      </w:r>
      <w:r>
        <w:rPr>
          <w:rFonts w:hint="eastAsia"/>
        </w:rPr>
        <w:t>的有序向量做</w:t>
      </w:r>
      <w:r>
        <w:t>Fibonacci</w:t>
      </w:r>
      <w:r>
        <w:rPr>
          <w:rFonts w:hint="eastAsia"/>
        </w:rPr>
        <w:t>查找，比较操作的次数至多为：</w:t>
      </w:r>
    </w:p>
    <w:p w14:paraId="50CF7A53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12</w:t>
      </w:r>
      <w:r>
        <w:tab/>
      </w:r>
      <w:r>
        <w:tab/>
      </w:r>
      <w:r>
        <w:tab/>
      </w:r>
      <w:r>
        <w:tab/>
        <w:t>B. 11</w:t>
      </w:r>
      <w:r>
        <w:tab/>
      </w:r>
      <w:r>
        <w:tab/>
      </w:r>
      <w:r>
        <w:tab/>
      </w:r>
      <w:r>
        <w:tab/>
        <w:t>C. 10</w:t>
      </w:r>
      <w:r>
        <w:tab/>
      </w:r>
      <w:r>
        <w:tab/>
      </w:r>
      <w:r>
        <w:tab/>
      </w:r>
      <w:r>
        <w:tab/>
        <w:t>D. 9</w:t>
      </w:r>
    </w:p>
    <w:p w14:paraId="4294B3AB" w14:textId="786D079B" w:rsidR="006C0ABB" w:rsidRDefault="006C0ABB" w:rsidP="006C0ABB">
      <w:r>
        <w:t>5</w:t>
      </w:r>
      <w:r>
        <w:rPr>
          <w:rFonts w:hint="eastAsia"/>
        </w:rPr>
        <w:t>．（</w:t>
      </w:r>
      <w:r>
        <w:t xml:space="preserve"> D</w:t>
      </w:r>
      <w:ins w:id="55" w:author="Lok Yeung" w:date="2017-11-09T20:41:00Z">
        <w:r w:rsidR="007042B2">
          <w:t>？</w:t>
        </w:r>
      </w:ins>
      <w:r>
        <w:t xml:space="preserve"> </w:t>
      </w:r>
      <w:r>
        <w:rPr>
          <w:rFonts w:hint="eastAsia"/>
        </w:rPr>
        <w:t>）算法</w:t>
      </w:r>
      <w:r>
        <w:t>g(n)</w:t>
      </w:r>
      <w:r>
        <w:rPr>
          <w:rFonts w:hint="eastAsia"/>
        </w:rPr>
        <w:t>的复杂度为</w:t>
      </w:r>
      <w:r>
        <w:rPr>
          <w:position w:val="-10"/>
        </w:rPr>
        <w:object w:dxaOrig="540" w:dyaOrig="315" w14:anchorId="46466159">
          <v:shape id="_x0000_i1036" type="#_x0000_t75" style="width:27.1pt;height:15.7pt" o:ole="">
            <v:imagedata r:id="rId27" o:title=""/>
          </v:shape>
          <o:OLEObject Type="Embed" ProgID="Equation.DSMT4" ShapeID="_x0000_i1036" DrawAspect="Content" ObjectID="_1572168878" r:id="rId28"/>
        </w:object>
      </w:r>
      <w:r>
        <w:rPr>
          <w:rFonts w:hint="eastAsia"/>
        </w:rPr>
        <w:t>。若算法</w:t>
      </w:r>
      <w:r>
        <w:t>f(n)</w:t>
      </w:r>
      <w:r>
        <w:rPr>
          <w:rFonts w:hint="eastAsia"/>
        </w:rPr>
        <w:t>中有</w:t>
      </w:r>
      <w:r>
        <w:t>5</w:t>
      </w:r>
      <w:r>
        <w:rPr>
          <w:rFonts w:hint="eastAsia"/>
        </w:rPr>
        <w:t>条调用</w:t>
      </w:r>
      <w:r>
        <w:t>g(n)</w:t>
      </w:r>
      <w:r>
        <w:rPr>
          <w:rFonts w:hint="eastAsia"/>
        </w:rPr>
        <w:t>的指令，则</w:t>
      </w:r>
      <w:r>
        <w:t>f(n)</w:t>
      </w:r>
      <w:r>
        <w:rPr>
          <w:rFonts w:hint="eastAsia"/>
        </w:rPr>
        <w:t>的复杂度为：</w:t>
      </w:r>
      <w:ins w:id="56" w:author="Lok Yeung" w:date="2017-11-06T12:43:00Z">
        <w:r w:rsidR="00D5474F">
          <w:t>注：</w:t>
        </w:r>
        <w:r w:rsidR="00D5474F">
          <w:rPr>
            <w:rFonts w:hint="eastAsia"/>
          </w:rPr>
          <w:t>没有</w:t>
        </w:r>
        <w:r w:rsidR="00D5474F">
          <w:t>说明</w:t>
        </w:r>
        <w:r w:rsidR="00D5474F">
          <w:t>f</w:t>
        </w:r>
      </w:ins>
      <w:ins w:id="57" w:author="Lok Yeung" w:date="2017-11-06T12:44:00Z">
        <w:r w:rsidR="00D5474F">
          <w:t>算法</w:t>
        </w:r>
        <w:r w:rsidR="00D5474F">
          <w:rPr>
            <w:rFonts w:hint="eastAsia"/>
          </w:rPr>
          <w:t>是否</w:t>
        </w:r>
        <w:r w:rsidR="00D5474F">
          <w:t>“</w:t>
        </w:r>
        <w:r w:rsidR="00D5474F">
          <w:t>只</w:t>
        </w:r>
        <w:r w:rsidR="00D5474F">
          <w:t>”</w:t>
        </w:r>
        <w:r w:rsidR="00D5474F">
          <w:t>包含</w:t>
        </w:r>
        <w:r w:rsidR="00D5474F">
          <w:rPr>
            <w:rFonts w:hint="eastAsia"/>
          </w:rPr>
          <w:t>g</w:t>
        </w:r>
        <w:r w:rsidR="00D5474F">
          <w:t>指令</w:t>
        </w:r>
      </w:ins>
    </w:p>
    <w:p w14:paraId="5DBD8814" w14:textId="77777777" w:rsidR="006C0ABB" w:rsidRDefault="006C0ABB" w:rsidP="006C0ABB">
      <w:pPr>
        <w:rPr>
          <w:rStyle w:val="a4"/>
          <w:rFonts w:asciiTheme="minorHAnsi" w:eastAsiaTheme="minorEastAsia" w:hAnsiTheme="minorHAnsi" w:cstheme="minorBidi"/>
          <w:b w:val="0"/>
          <w:bCs w:val="0"/>
          <w:kern w:val="0"/>
          <w:sz w:val="21"/>
          <w:szCs w:val="22"/>
        </w:rPr>
      </w:pPr>
      <w:r>
        <w:tab/>
      </w:r>
      <w:r>
        <w:tab/>
        <w:t>A</w:t>
      </w:r>
      <w:r>
        <w:rPr>
          <w:rFonts w:hint="eastAsia"/>
        </w:rPr>
        <w:t>．</w:t>
      </w:r>
      <w:r>
        <w:rPr>
          <w:position w:val="-10"/>
        </w:rPr>
        <w:object w:dxaOrig="540" w:dyaOrig="315" w14:anchorId="15115BA4">
          <v:shape id="_x0000_i1037" type="#_x0000_t75" style="width:27.1pt;height:15.7pt" o:ole="">
            <v:imagedata r:id="rId27" o:title=""/>
          </v:shape>
          <o:OLEObject Type="Embed" ProgID="Equation.DSMT4" ShapeID="_x0000_i1037" DrawAspect="Content" ObjectID="_1572168879" r:id="rId29"/>
        </w:object>
      </w:r>
      <w:r>
        <w:tab/>
      </w:r>
      <w:r>
        <w:tab/>
      </w:r>
      <w:r>
        <w:tab/>
        <w:t xml:space="preserve">B. </w:t>
      </w:r>
      <w:r>
        <w:rPr>
          <w:position w:val="-10"/>
        </w:rPr>
        <w:object w:dxaOrig="540" w:dyaOrig="315" w14:anchorId="55F560EB">
          <v:shape id="_x0000_i1038" type="#_x0000_t75" style="width:27.1pt;height:15.7pt" o:ole="">
            <v:imagedata r:id="rId30" o:title=""/>
          </v:shape>
          <o:OLEObject Type="Embed" ProgID="Equation.DSMT4" ShapeID="_x0000_i1038" DrawAspect="Content" ObjectID="_1572168880" r:id="rId31"/>
        </w:object>
      </w:r>
      <w:r>
        <w:tab/>
      </w:r>
      <w:r>
        <w:tab/>
      </w:r>
      <w:r>
        <w:tab/>
      </w:r>
      <w:r>
        <w:tab/>
        <w:t xml:space="preserve">C. </w:t>
      </w:r>
      <w:r>
        <w:rPr>
          <w:position w:val="-10"/>
        </w:rPr>
        <w:object w:dxaOrig="555" w:dyaOrig="315" w14:anchorId="4193F601">
          <v:shape id="_x0000_i1039" type="#_x0000_t75" style="width:27.8pt;height:15.7pt" o:ole="">
            <v:imagedata r:id="rId32" o:title=""/>
          </v:shape>
          <o:OLEObject Type="Embed" ProgID="Equation.DSMT4" ShapeID="_x0000_i1039" DrawAspect="Content" ObjectID="_1572168881" r:id="rId33"/>
        </w:object>
      </w:r>
      <w:r>
        <w:tab/>
      </w:r>
      <w:r>
        <w:tab/>
      </w:r>
      <w:r>
        <w:tab/>
      </w:r>
      <w:r>
        <w:tab/>
        <w:t xml:space="preserve">D. </w:t>
      </w:r>
      <w:r>
        <w:rPr>
          <w:rFonts w:hint="eastAsia"/>
        </w:rPr>
        <w:t>不确定</w:t>
      </w:r>
    </w:p>
    <w:p w14:paraId="4B1A42C1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3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估计以下函数</w:t>
      </w:r>
      <w:r>
        <w:rPr>
          <w:rStyle w:val="a7"/>
        </w:rPr>
        <w:t>F(n)</w:t>
      </w:r>
      <w:r>
        <w:rPr>
          <w:rStyle w:val="a7"/>
          <w:rFonts w:hint="eastAsia"/>
        </w:rPr>
        <w:t>的复杂度（假定</w:t>
      </w:r>
      <w:r>
        <w:rPr>
          <w:rStyle w:val="a7"/>
        </w:rPr>
        <w:t>int</w:t>
      </w:r>
      <w:r>
        <w:rPr>
          <w:rStyle w:val="a7"/>
          <w:rFonts w:hint="eastAsia"/>
        </w:rPr>
        <w:t>类型字长无限，且递归不会溢出）</w:t>
      </w:r>
    </w:p>
    <w:p w14:paraId="497FB7A3" w14:textId="77777777" w:rsidR="006C0ABB" w:rsidRDefault="006C0ABB" w:rsidP="006C0ABB"/>
    <w:tbl>
      <w:tblPr>
        <w:tblStyle w:val="a6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6C0ABB" w14:paraId="51C14F0F" w14:textId="77777777" w:rsidTr="006C0ABB">
        <w:trPr>
          <w:trHeight w:val="129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B3AB" w14:textId="77777777" w:rsidR="006C0ABB" w:rsidRDefault="006C0ABB">
            <w:pPr>
              <w:rPr>
                <w:rFonts w:eastAsiaTheme="minorEastAsia"/>
              </w:rPr>
            </w:pPr>
            <w:r>
              <w:t xml:space="preserve">void </w:t>
            </w:r>
            <w:proofErr w:type="gramStart"/>
            <w:r>
              <w:t>F(</w:t>
            </w:r>
            <w:proofErr w:type="gramEnd"/>
            <w:r>
              <w:t xml:space="preserve">int n)           //O(  sqrt(n)  ) </w:t>
            </w:r>
          </w:p>
          <w:p w14:paraId="065D7D98" w14:textId="77777777" w:rsidR="006C0ABB" w:rsidRDefault="006C0ABB">
            <w:r>
              <w:t>{</w:t>
            </w:r>
          </w:p>
          <w:p w14:paraId="4BA7D4DC" w14:textId="77777777" w:rsidR="006C0ABB" w:rsidRDefault="006C0ABB">
            <w:r>
              <w:tab/>
              <w:t xml:space="preserve">for (int i = 0, j = 0; i&lt;n; i+=j, j++); </w:t>
            </w:r>
          </w:p>
          <w:p w14:paraId="009DCEF2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D748" w14:textId="77777777" w:rsidR="006C0ABB" w:rsidRDefault="006C0ABB">
            <w:pPr>
              <w:rPr>
                <w:rFonts w:eastAsiaTheme="minorEastAsia"/>
              </w:rPr>
            </w:pPr>
            <w:r>
              <w:t xml:space="preserve">void </w:t>
            </w:r>
            <w:proofErr w:type="gramStart"/>
            <w:r>
              <w:t>F(</w:t>
            </w:r>
            <w:proofErr w:type="gramEnd"/>
            <w:r>
              <w:t xml:space="preserve">int n)           //O(loglogn ) </w:t>
            </w:r>
          </w:p>
          <w:p w14:paraId="7107B5ED" w14:textId="07045B6D" w:rsidR="006C0ABB" w:rsidRDefault="006C0ABB">
            <w:r>
              <w:t>{</w:t>
            </w:r>
            <w:ins w:id="58" w:author="Lok Yeung" w:date="2017-11-09T20:09:00Z">
              <w:r w:rsidR="001D2772">
                <w:t xml:space="preserve"> //</w:t>
              </w:r>
            </w:ins>
            <w:ins w:id="59" w:author="Lok Yeung" w:date="2017-11-09T20:10:00Z">
              <w:r w:rsidR="001D2772">
                <w:rPr>
                  <w:rFonts w:ascii="MS Mincho" w:eastAsia="MS Mincho" w:hAnsi="MS Mincho" w:cs="MS Mincho" w:hint="eastAsia"/>
                </w:rPr>
                <w:t>同理</w:t>
              </w:r>
              <w:r w:rsidR="001D2772">
                <w:rPr>
                  <w:rFonts w:ascii="MS Mincho" w:eastAsia="MS Mincho" w:hAnsi="MS Mincho" w:cs="MS Mincho"/>
                </w:rPr>
                <w:t>第一</w:t>
              </w:r>
              <w:r w:rsidR="001D2772">
                <w:rPr>
                  <w:rFonts w:ascii="SimSun" w:eastAsia="SimSun" w:hAnsi="SimSun" w:cs="SimSun"/>
                </w:rPr>
                <w:t>题</w:t>
              </w:r>
              <w:r w:rsidR="00CF1E33">
                <w:rPr>
                  <w:rFonts w:ascii="MS Mincho" w:eastAsia="MS Mincho" w:hAnsi="MS Mincho" w:cs="MS Mincho"/>
                </w:rPr>
                <w:t>：</w:t>
              </w:r>
              <w:r w:rsidR="001D2772">
                <w:rPr>
                  <w:rFonts w:ascii="MS Mincho" w:eastAsia="MS Mincho" w:hAnsi="MS Mincho" w:cs="MS Mincho" w:hint="eastAsia"/>
                </w:rPr>
                <w:t>改</w:t>
              </w:r>
              <w:r w:rsidR="001D2772">
                <w:rPr>
                  <w:rFonts w:ascii="MS Mincho" w:eastAsia="MS Mincho" w:hAnsi="MS Mincho" w:cs="MS Mincho"/>
                </w:rPr>
                <w:t>+1</w:t>
              </w:r>
              <w:r w:rsidR="001D2772">
                <w:rPr>
                  <w:rFonts w:ascii="SimSun" w:eastAsia="SimSun" w:hAnsi="SimSun" w:cs="SimSun"/>
                </w:rPr>
                <w:t>为</w:t>
              </w:r>
              <w:r w:rsidR="001D2772">
                <w:rPr>
                  <w:rFonts w:ascii="MS Mincho" w:eastAsia="MS Mincho" w:hAnsi="MS Mincho" w:cs="MS Mincho"/>
                </w:rPr>
                <w:t>乘2</w:t>
              </w:r>
            </w:ins>
          </w:p>
          <w:p w14:paraId="4FDB496C" w14:textId="77777777" w:rsidR="006C0ABB" w:rsidRDefault="006C0ABB">
            <w:r>
              <w:tab/>
              <w:t xml:space="preserve">for (int i = 1, r = 1; i&lt;n; i&lt;&lt;=r, r&lt;&lt;=1); </w:t>
            </w:r>
          </w:p>
          <w:p w14:paraId="2A9C85AF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22355BB8" w14:textId="77777777" w:rsidTr="006C0ABB">
        <w:trPr>
          <w:trHeight w:val="193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CD0B" w14:textId="77777777" w:rsidR="006C0ABB" w:rsidRDefault="006C0ABB">
            <w:pPr>
              <w:rPr>
                <w:rFonts w:eastAsiaTheme="minorEastAsia"/>
              </w:rPr>
            </w:pPr>
            <w:r>
              <w:t xml:space="preserve">void </w:t>
            </w:r>
            <w:proofErr w:type="gramStart"/>
            <w:r>
              <w:t>F(</w:t>
            </w:r>
            <w:proofErr w:type="gramEnd"/>
            <w:r>
              <w:t>int n)           //O( nlog(n))</w:t>
            </w:r>
          </w:p>
          <w:p w14:paraId="0680C344" w14:textId="7C99F2EE" w:rsidR="006C0ABB" w:rsidRDefault="006C0ABB">
            <w:r>
              <w:t>{</w:t>
            </w:r>
            <w:ins w:id="60" w:author="Lok Yeung" w:date="2017-11-09T20:10:00Z">
              <w:r w:rsidR="003B6B3E">
                <w:t xml:space="preserve"> // </w:t>
              </w:r>
              <w:r w:rsidR="003B6B3E">
                <w:rPr>
                  <w:rFonts w:ascii="SimSun" w:eastAsia="SimSun" w:hAnsi="SimSun" w:cs="SimSun"/>
                </w:rPr>
                <w:t>调和级</w:t>
              </w:r>
              <w:r w:rsidR="003B6B3E">
                <w:rPr>
                  <w:rFonts w:ascii="MS Mincho" w:eastAsia="MS Mincho" w:hAnsi="MS Mincho" w:cs="MS Mincho"/>
                </w:rPr>
                <w:t>数</w:t>
              </w:r>
            </w:ins>
          </w:p>
          <w:p w14:paraId="14CFB7E3" w14:textId="77777777" w:rsidR="006C0ABB" w:rsidRDefault="006C0ABB">
            <w:r>
              <w:tab/>
              <w:t>for (int i=1; i&lt;n; i++)</w:t>
            </w:r>
          </w:p>
          <w:p w14:paraId="7FCE38E7" w14:textId="77777777" w:rsidR="006C0ABB" w:rsidRDefault="006C0ABB">
            <w:r>
              <w:tab/>
            </w:r>
            <w:r>
              <w:tab/>
              <w:t>for (int j=0; j&lt;n; j+=i);</w:t>
            </w:r>
          </w:p>
          <w:p w14:paraId="2569FAEB" w14:textId="77777777" w:rsidR="006C0ABB" w:rsidRDefault="006C0ABB">
            <w:r>
              <w:t>}</w:t>
            </w:r>
          </w:p>
          <w:p w14:paraId="6DCBCCBB" w14:textId="77777777" w:rsidR="006C0ABB" w:rsidRDefault="006C0ABB">
            <w:pPr>
              <w:rPr>
                <w:rFonts w:eastAsiaTheme="minorEastAsi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716" w14:textId="1BD6E17A" w:rsidR="006C0ABB" w:rsidRDefault="006C0ABB">
            <w:pPr>
              <w:rPr>
                <w:rFonts w:eastAsiaTheme="minorEastAsia"/>
              </w:rPr>
            </w:pPr>
            <w:r>
              <w:t>void F(int n) //expected-O(</w:t>
            </w:r>
            <w:ins w:id="61" w:author="Lok Yeung" w:date="2017-11-12T18:36:00Z">
              <w:r w:rsidR="0058462A">
                <w:t>n</w:t>
              </w:r>
            </w:ins>
            <w:del w:id="62" w:author="Lok Yeung" w:date="2017-11-09T20:41:00Z">
              <w:r w:rsidDel="00146FB0">
                <w:delText xml:space="preserve">nlog(n) </w:delText>
              </w:r>
            </w:del>
            <w:r>
              <w:t>)</w:t>
            </w:r>
          </w:p>
          <w:p w14:paraId="6A6EB939" w14:textId="11613546" w:rsidR="006C0ABB" w:rsidRDefault="006C0ABB">
            <w:r>
              <w:t>{</w:t>
            </w:r>
            <w:ins w:id="63" w:author="Lok Yeung" w:date="2017-11-09T20:11:00Z">
              <w:r w:rsidR="00EE23B5">
                <w:t xml:space="preserve">// </w:t>
              </w:r>
              <w:r w:rsidR="00EE23B5">
                <w:rPr>
                  <w:rFonts w:ascii="SimSun" w:eastAsia="SimSun" w:hAnsi="SimSun" w:cs="SimSun"/>
                </w:rPr>
                <w:t>级</w:t>
              </w:r>
              <w:r w:rsidR="00EE23B5">
                <w:rPr>
                  <w:rFonts w:ascii="MS Mincho" w:eastAsia="MS Mincho" w:hAnsi="MS Mincho" w:cs="MS Mincho"/>
                </w:rPr>
                <w:t>数求和</w:t>
              </w:r>
            </w:ins>
            <w:ins w:id="64" w:author="Lok Yeung" w:date="2017-11-14T12:45:00Z">
              <w:r w:rsidR="00060205">
                <w:rPr>
                  <w:rFonts w:ascii="MS Mincho" w:eastAsia="MS Mincho" w:hAnsi="MS Mincho" w:cs="MS Mincho"/>
                </w:rPr>
                <w:t>（注意</w:t>
              </w:r>
              <w:r w:rsidR="00060205">
                <w:rPr>
                  <w:rFonts w:ascii="SimSun" w:eastAsia="SimSun" w:hAnsi="SimSun" w:cs="SimSun"/>
                </w:rPr>
                <w:t>这</w:t>
              </w:r>
              <w:r w:rsidR="00060205">
                <w:rPr>
                  <w:rFonts w:ascii="MS Mincho" w:eastAsia="MS Mincho" w:hAnsi="MS Mincho" w:cs="MS Mincho"/>
                </w:rPr>
                <w:t>里</w:t>
              </w:r>
            </w:ins>
            <w:ins w:id="65" w:author="Lok Yeung" w:date="2017-11-14T12:46:00Z">
              <w:r w:rsidR="00060205">
                <w:rPr>
                  <w:rFonts w:ascii="MS Mincho" w:eastAsia="MS Mincho" w:hAnsi="MS Mincho" w:cs="MS Mincho"/>
                </w:rPr>
                <w:t>不能只是Log^2n，</w:t>
              </w:r>
              <w:r w:rsidR="00060205">
                <w:rPr>
                  <w:rFonts w:ascii="MS Mincho" w:eastAsia="MS Mincho" w:hAnsi="MS Mincho" w:cs="MS Mincho" w:hint="eastAsia"/>
                </w:rPr>
                <w:t>因</w:t>
              </w:r>
              <w:r w:rsidR="00060205">
                <w:rPr>
                  <w:rFonts w:ascii="SimSun" w:eastAsia="SimSun" w:hAnsi="SimSun" w:cs="SimSun"/>
                </w:rPr>
                <w:t>为</w:t>
              </w:r>
              <w:r w:rsidR="00060205">
                <w:rPr>
                  <w:rFonts w:ascii="MS Mincho" w:eastAsia="MS Mincho" w:hAnsi="MS Mincho" w:cs="MS Mincho"/>
                </w:rPr>
                <w:t>最外</w:t>
              </w:r>
              <w:r w:rsidR="00060205">
                <w:rPr>
                  <w:rFonts w:ascii="SimSun" w:eastAsia="SimSun" w:hAnsi="SimSun" w:cs="SimSun"/>
                </w:rPr>
                <w:t>层</w:t>
              </w:r>
              <w:r w:rsidR="00060205">
                <w:rPr>
                  <w:rFonts w:ascii="MS Mincho" w:eastAsia="MS Mincho" w:hAnsi="MS Mincho" w:cs="MS Mincho"/>
                </w:rPr>
                <w:t>循</w:t>
              </w:r>
              <w:r w:rsidR="00060205">
                <w:rPr>
                  <w:rFonts w:ascii="SimSun" w:eastAsia="SimSun" w:hAnsi="SimSun" w:cs="SimSun"/>
                </w:rPr>
                <w:t>环</w:t>
              </w:r>
              <w:r w:rsidR="00060205">
                <w:rPr>
                  <w:rFonts w:ascii="MS Mincho" w:eastAsia="MS Mincho" w:hAnsi="MS Mincho" w:cs="MS Mincho"/>
                </w:rPr>
                <w:t>已</w:t>
              </w:r>
              <w:r w:rsidR="00060205">
                <w:rPr>
                  <w:rFonts w:ascii="SimSun" w:eastAsia="SimSun" w:hAnsi="SimSun" w:cs="SimSun"/>
                </w:rPr>
                <w:t>经</w:t>
              </w:r>
              <w:r w:rsidR="00060205">
                <w:rPr>
                  <w:rFonts w:ascii="MS Mincho" w:eastAsia="MS Mincho" w:hAnsi="MS Mincho" w:cs="MS Mincho"/>
                </w:rPr>
                <w:t>占了O(n)</w:t>
              </w:r>
            </w:ins>
            <w:ins w:id="66" w:author="Lok Yeung" w:date="2017-11-14T12:45:00Z">
              <w:r w:rsidR="00060205">
                <w:rPr>
                  <w:rFonts w:ascii="MS Mincho" w:eastAsia="MS Mincho" w:hAnsi="MS Mincho" w:cs="MS Mincho"/>
                </w:rPr>
                <w:t>）</w:t>
              </w:r>
            </w:ins>
            <w:bookmarkStart w:id="67" w:name="_GoBack"/>
            <w:bookmarkEnd w:id="67"/>
          </w:p>
          <w:p w14:paraId="34C49E91" w14:textId="77777777" w:rsidR="006C0ABB" w:rsidRDefault="006C0ABB">
            <w:r>
              <w:tab/>
              <w:t>for (int i=1; i&lt;n; i++)</w:t>
            </w:r>
          </w:p>
          <w:p w14:paraId="7603F8DD" w14:textId="77777777" w:rsidR="006C0ABB" w:rsidRDefault="006C0ABB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0 == rand()%i)</w:t>
            </w:r>
          </w:p>
          <w:p w14:paraId="116F2E79" w14:textId="77777777" w:rsidR="006C0ABB" w:rsidRDefault="006C0ABB">
            <w:r>
              <w:tab/>
            </w:r>
            <w:r>
              <w:tab/>
            </w:r>
            <w:r>
              <w:tab/>
              <w:t>for (int j=1; j&lt;n; j&lt;&lt;=1);</w:t>
            </w:r>
          </w:p>
          <w:p w14:paraId="715698EB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5962B95F" w14:textId="77777777" w:rsidTr="006C0ABB">
        <w:trPr>
          <w:trHeight w:val="129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6E7E" w14:textId="6B88C150" w:rsidR="006C0ABB" w:rsidRDefault="006C0ABB">
            <w:pPr>
              <w:rPr>
                <w:rFonts w:eastAsiaTheme="minorEastAsia"/>
              </w:rPr>
            </w:pPr>
            <w:r>
              <w:t>void F(int n)         //O(log</w:t>
            </w:r>
            <w:ins w:id="68" w:author="Lok Yeung" w:date="2017-11-09T20:41:00Z">
              <w:r w:rsidR="007042B2">
                <w:t>*</w:t>
              </w:r>
            </w:ins>
            <w:r>
              <w:t>n</w:t>
            </w:r>
            <w:del w:id="69" w:author="Lok Yeung" w:date="2017-11-09T20:41:00Z">
              <w:r w:rsidDel="007042B2">
                <w:delText>*</w:delText>
              </w:r>
            </w:del>
            <w:r>
              <w:t xml:space="preserve"> )</w:t>
            </w:r>
          </w:p>
          <w:p w14:paraId="1BF7D103" w14:textId="4B04036A" w:rsidR="006C0ABB" w:rsidRDefault="006C0ABB">
            <w:r>
              <w:t>{</w:t>
            </w:r>
            <w:ins w:id="70" w:author="Lok Yeung" w:date="2017-11-09T20:11:00Z">
              <w:r w:rsidR="009738AB">
                <w:t xml:space="preserve"> // </w:t>
              </w:r>
              <w:r w:rsidR="009738AB">
                <w:rPr>
                  <w:rFonts w:ascii="SimSun" w:eastAsia="SimSun" w:hAnsi="SimSun" w:cs="SimSun"/>
                </w:rPr>
                <w:t>讲义原题</w:t>
              </w:r>
            </w:ins>
          </w:p>
          <w:p w14:paraId="0D1A0FAC" w14:textId="77777777" w:rsidR="006C0ABB" w:rsidRDefault="006C0ABB">
            <w:r>
              <w:tab/>
              <w:t>for (int i=1; i&lt;n; i=1&lt;&lt;i);</w:t>
            </w:r>
          </w:p>
          <w:p w14:paraId="3BD7FA13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7468" w14:textId="45EED70E" w:rsidR="006C0ABB" w:rsidRDefault="006C0ABB">
            <w:pPr>
              <w:rPr>
                <w:rFonts w:eastAsiaTheme="minorEastAsia"/>
              </w:rPr>
            </w:pPr>
            <w:r>
              <w:t>void F(int n)         //O(</w:t>
            </w:r>
            <w:ins w:id="71" w:author="Lok Yeung" w:date="2017-11-09T20:29:00Z">
              <w:r w:rsidR="000A25EE">
                <w:t>1.618^(logn)</w:t>
              </w:r>
            </w:ins>
            <w:del w:id="72" w:author="Lok Yeung" w:date="2017-11-09T20:29:00Z">
              <w:r w:rsidDel="000A25EE">
                <w:delText>logn</w:delText>
              </w:r>
            </w:del>
            <w:r>
              <w:t>)</w:t>
            </w:r>
            <w:ins w:id="73" w:author="Lok Yeung" w:date="2017-11-09T20:29:00Z">
              <w:r w:rsidR="0041164A">
                <w:t xml:space="preserve"> = O(n^0.694)</w:t>
              </w:r>
            </w:ins>
          </w:p>
          <w:p w14:paraId="37FB9AE4" w14:textId="72493CC5" w:rsidR="006C0ABB" w:rsidRDefault="006C0ABB">
            <w:r>
              <w:t>{</w:t>
            </w:r>
            <w:ins w:id="74" w:author="Lok Yeung" w:date="2017-11-09T20:11:00Z">
              <w:r w:rsidR="00B76B32">
                <w:t xml:space="preserve"> // </w:t>
              </w:r>
            </w:ins>
            <w:ins w:id="75" w:author="Lok Yeung" w:date="2017-11-09T20:28:00Z">
              <w:r w:rsidR="00E50BF6">
                <w:rPr>
                  <w:rFonts w:ascii="SimSun" w:eastAsia="SimSun" w:hAnsi="SimSun" w:cs="SimSun"/>
                </w:rPr>
                <w:t>转</w:t>
              </w:r>
              <w:r w:rsidR="00E50BF6">
                <w:rPr>
                  <w:rFonts w:ascii="MS Mincho" w:eastAsia="MS Mincho" w:hAnsi="MS Mincho" w:cs="MS Mincho" w:hint="eastAsia"/>
                </w:rPr>
                <w:t>乘</w:t>
              </w:r>
              <w:r w:rsidR="00E50BF6">
                <w:rPr>
                  <w:rFonts w:ascii="MS Mincho" w:eastAsia="MS Mincho" w:hAnsi="MS Mincho" w:cs="MS Mincho"/>
                </w:rPr>
                <w:t>法</w:t>
              </w:r>
              <w:r w:rsidR="00E50BF6">
                <w:rPr>
                  <w:rFonts w:ascii="SimSun" w:eastAsia="SimSun" w:hAnsi="SimSun" w:cs="SimSun"/>
                </w:rPr>
                <w:t>为</w:t>
              </w:r>
              <w:r w:rsidR="00E50BF6">
                <w:rPr>
                  <w:rFonts w:ascii="MS Mincho" w:eastAsia="MS Mincho" w:hAnsi="MS Mincho" w:cs="MS Mincho" w:hint="eastAsia"/>
                </w:rPr>
                <w:t>加法</w:t>
              </w:r>
              <w:r w:rsidR="00E50BF6">
                <w:rPr>
                  <w:rFonts w:ascii="MS Mincho" w:eastAsia="MS Mincho" w:hAnsi="MS Mincho" w:cs="MS Mincho"/>
                </w:rPr>
                <w:t>，</w:t>
              </w:r>
              <w:r w:rsidR="00E50BF6">
                <w:rPr>
                  <w:rFonts w:ascii="MS Mincho" w:eastAsia="MS Mincho" w:hAnsi="MS Mincho" w:cs="MS Mincho" w:hint="eastAsia"/>
                </w:rPr>
                <w:t>fibonacii</w:t>
              </w:r>
            </w:ins>
          </w:p>
          <w:p w14:paraId="4A71DFE3" w14:textId="77777777" w:rsidR="006C0ABB" w:rsidRDefault="006C0ABB">
            <w:r>
              <w:tab/>
              <w:t>return (n&lt;4</w:t>
            </w:r>
            <w:proofErr w:type="gramStart"/>
            <w:r>
              <w:t>) ?</w:t>
            </w:r>
            <w:proofErr w:type="gramEnd"/>
            <w:r>
              <w:t xml:space="preserve"> n : F(n&gt;&gt;1)+F(n&gt;&gt;2);</w:t>
            </w:r>
          </w:p>
          <w:p w14:paraId="0DA6F71D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06DC2455" w14:textId="77777777" w:rsidTr="006C0ABB">
        <w:trPr>
          <w:trHeight w:val="2590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4D" w14:textId="38220FAB" w:rsidR="006C0ABB" w:rsidRDefault="006C0ABB">
            <w:pPr>
              <w:rPr>
                <w:rFonts w:eastAsiaTheme="minorEastAsia"/>
              </w:rPr>
            </w:pPr>
            <w:r>
              <w:lastRenderedPageBreak/>
              <w:t>int F(int n)          //O(</w:t>
            </w:r>
            <w:ins w:id="76" w:author="Lok Yeung" w:date="2017-11-09T20:20:00Z">
              <w:r w:rsidR="001968EF">
                <w:t>2^n</w:t>
              </w:r>
            </w:ins>
            <w:del w:id="77" w:author="Lok Yeung" w:date="2017-11-09T20:20:00Z">
              <w:r w:rsidDel="001968EF">
                <w:delText>n</w:delText>
              </w:r>
            </w:del>
            <w:r>
              <w:t>)</w:t>
            </w:r>
          </w:p>
          <w:p w14:paraId="157DBD22" w14:textId="0DACCBA6" w:rsidR="006C0ABB" w:rsidRDefault="006C0ABB">
            <w:r>
              <w:t>{</w:t>
            </w:r>
            <w:ins w:id="78" w:author="Lok Yeung" w:date="2017-11-09T20:12:00Z">
              <w:r w:rsidR="00FE2C95">
                <w:t xml:space="preserve"> // </w:t>
              </w:r>
              <w:r w:rsidR="00FE2C95">
                <w:rPr>
                  <w:rFonts w:ascii="MS Mincho" w:eastAsia="MS Mincho" w:hAnsi="MS Mincho" w:cs="MS Mincho"/>
                </w:rPr>
                <w:t>再回</w:t>
              </w:r>
              <w:r w:rsidR="00FE2C95">
                <w:rPr>
                  <w:rFonts w:ascii="SimSun" w:eastAsia="SimSun" w:hAnsi="SimSun" w:cs="SimSun"/>
                </w:rPr>
                <w:t>头</w:t>
              </w:r>
              <w:r w:rsidR="00FE2C95">
                <w:rPr>
                  <w:rFonts w:ascii="MS Mincho" w:eastAsia="MS Mincho" w:hAnsi="MS Mincho" w:cs="MS Mincho"/>
                </w:rPr>
                <w:t>看</w:t>
              </w:r>
              <w:r w:rsidR="00FE2C95">
                <w:t>F</w:t>
              </w:r>
              <w:r w:rsidR="00FE2C95">
                <w:rPr>
                  <w:rFonts w:ascii="MS Mincho" w:eastAsia="MS Mincho" w:hAnsi="MS Mincho" w:cs="MS Mincho"/>
                </w:rPr>
                <w:t>，</w:t>
              </w:r>
              <w:r w:rsidR="00490885">
                <w:t>F</w:t>
              </w:r>
              <w:r w:rsidR="00D81A37">
                <w:t xml:space="preserve"> = </w:t>
              </w:r>
            </w:ins>
            <w:ins w:id="79" w:author="Lok Yeung" w:date="2017-11-09T20:13:00Z">
              <w:r w:rsidR="0017313E">
                <w:t>G(2, G(2, G(2, …</w:t>
              </w:r>
              <w:r w:rsidR="0017313E">
                <w:rPr>
                  <w:rFonts w:hint="eastAsia"/>
                </w:rPr>
                <w:t xml:space="preserve">, </w:t>
              </w:r>
              <w:proofErr w:type="gramStart"/>
              <w:r w:rsidR="0017313E">
                <w:rPr>
                  <w:rFonts w:hint="eastAsia"/>
                </w:rPr>
                <w:t>G(</w:t>
              </w:r>
              <w:proofErr w:type="gramEnd"/>
              <w:r w:rsidR="0017313E">
                <w:rPr>
                  <w:rFonts w:hint="eastAsia"/>
                </w:rPr>
                <w:t>2, 1</w:t>
              </w:r>
              <w:r w:rsidR="0017313E">
                <w:t>)))</w:t>
              </w:r>
            </w:ins>
          </w:p>
          <w:p w14:paraId="13CD71C2" w14:textId="77777777" w:rsidR="006C0ABB" w:rsidRDefault="006C0ABB">
            <w:r>
              <w:tab/>
              <w:t>return (n==0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G(2, F(n-1));</w:t>
            </w:r>
          </w:p>
          <w:p w14:paraId="4B91DFFD" w14:textId="77777777" w:rsidR="006C0ABB" w:rsidRDefault="006C0ABB">
            <w:r>
              <w:t>}</w:t>
            </w:r>
          </w:p>
          <w:p w14:paraId="364AD5D0" w14:textId="77777777" w:rsidR="006C0ABB" w:rsidRDefault="006C0ABB">
            <w:r>
              <w:t xml:space="preserve">int </w:t>
            </w:r>
            <w:proofErr w:type="gramStart"/>
            <w:r>
              <w:t>G(</w:t>
            </w:r>
            <w:proofErr w:type="gramEnd"/>
            <w:r>
              <w:t>int n, int m)</w:t>
            </w:r>
          </w:p>
          <w:p w14:paraId="6FF94B6D" w14:textId="0041AD3F" w:rsidR="006C0ABB" w:rsidRDefault="006C0ABB">
            <w:r>
              <w:t>{</w:t>
            </w:r>
            <w:ins w:id="80" w:author="Lok Yeung" w:date="2017-11-09T20:12:00Z">
              <w:r w:rsidR="00943AE3">
                <w:t xml:space="preserve"> // </w:t>
              </w:r>
              <w:r w:rsidR="00943AE3">
                <w:rPr>
                  <w:rFonts w:ascii="MS Mincho" w:eastAsia="MS Mincho" w:hAnsi="MS Mincho" w:cs="MS Mincho"/>
                </w:rPr>
                <w:t>先分析</w:t>
              </w:r>
              <w:r w:rsidR="00943AE3">
                <w:t>G</w:t>
              </w:r>
              <w:r w:rsidR="00D27119">
                <w:t>,</w:t>
              </w:r>
              <w:r w:rsidR="00B072EC">
                <w:t xml:space="preserve"> </w:t>
              </w:r>
              <w:r w:rsidR="00B072EC">
                <w:rPr>
                  <w:rFonts w:hint="eastAsia"/>
                </w:rPr>
                <w:t>G</w:t>
              </w:r>
              <w:r w:rsidR="00B072EC">
                <w:t xml:space="preserve"> = </w:t>
              </w:r>
              <w:r w:rsidR="00B072EC">
                <w:rPr>
                  <w:rFonts w:hint="eastAsia"/>
                </w:rPr>
                <w:t>O</w:t>
              </w:r>
              <w:r w:rsidR="00B072EC">
                <w:t>(m)</w:t>
              </w:r>
            </w:ins>
            <w:ins w:id="81" w:author="Lok Yeung" w:date="2017-11-09T20:13:00Z">
              <w:r w:rsidR="0012705A">
                <w:t>, G(n, m) = n * m</w:t>
              </w:r>
            </w:ins>
          </w:p>
          <w:p w14:paraId="49CF7DA6" w14:textId="77777777" w:rsidR="006C0ABB" w:rsidRDefault="006C0ABB">
            <w:r>
              <w:tab/>
              <w:t>return (m==0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0 :</w:t>
            </w:r>
            <w:proofErr w:type="gramEnd"/>
            <w:r>
              <w:t xml:space="preserve"> n+G(n, m-1);</w:t>
            </w:r>
          </w:p>
          <w:p w14:paraId="38141642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AA5B" w14:textId="0768BC5E" w:rsidR="006C0ABB" w:rsidRDefault="006C0ABB">
            <w:pPr>
              <w:rPr>
                <w:rFonts w:eastAsiaTheme="minorEastAsia"/>
              </w:rPr>
            </w:pPr>
            <w:r>
              <w:t xml:space="preserve">int </w:t>
            </w:r>
            <w:proofErr w:type="gramStart"/>
            <w:r>
              <w:t>F(</w:t>
            </w:r>
            <w:proofErr w:type="gramEnd"/>
            <w:r>
              <w:t>int n)          //O(n</w:t>
            </w:r>
            <w:ins w:id="82" w:author="Lok Yeung" w:date="2017-11-09T20:22:00Z">
              <w:r w:rsidR="00C32692">
                <w:t>^2</w:t>
              </w:r>
              <w:r w:rsidR="00D00B11">
                <w:t>)</w:t>
              </w:r>
            </w:ins>
          </w:p>
          <w:p w14:paraId="3F454245" w14:textId="6EBD5022" w:rsidR="00C32692" w:rsidRDefault="006C0ABB">
            <w:r>
              <w:t>{</w:t>
            </w:r>
            <w:ins w:id="83" w:author="Lok Yeung" w:date="2017-11-09T20:22:00Z">
              <w:r w:rsidR="00B82ECF">
                <w:t xml:space="preserve">// </w:t>
              </w:r>
              <w:r w:rsidR="00B82ECF">
                <w:rPr>
                  <w:rFonts w:ascii="MS Mincho" w:eastAsia="MS Mincho" w:hAnsi="MS Mincho" w:cs="MS Mincho"/>
                </w:rPr>
                <w:t>再分析</w:t>
              </w:r>
              <w:r w:rsidR="00B82ECF">
                <w:rPr>
                  <w:rFonts w:hint="eastAsia"/>
                </w:rPr>
                <w:t>F</w:t>
              </w:r>
              <w:r w:rsidR="00B82ECF">
                <w:t xml:space="preserve">，G((n-1)*(n-1)) = </w:t>
              </w:r>
            </w:ins>
            <w:ins w:id="84" w:author="Lok Yeung" w:date="2017-11-09T20:25:00Z">
              <w:r w:rsidR="00C32692">
                <w:t>O(</w:t>
              </w:r>
            </w:ins>
            <w:ins w:id="85" w:author="Lok Yeung" w:date="2017-11-09T20:22:00Z">
              <w:r w:rsidR="00B82ECF">
                <w:t>(n-1)^</w:t>
              </w:r>
              <w:r w:rsidR="00C32692">
                <w:t>2</w:t>
              </w:r>
            </w:ins>
            <w:ins w:id="86" w:author="Lok Yeung" w:date="2017-11-09T20:25:00Z">
              <w:r w:rsidR="00C32692">
                <w:rPr>
                  <w:rFonts w:hint="eastAsia"/>
                </w:rPr>
                <w:t>)</w:t>
              </w:r>
            </w:ins>
          </w:p>
          <w:p w14:paraId="263FF086" w14:textId="77777777" w:rsidR="006C0ABB" w:rsidRDefault="006C0ABB">
            <w:r>
              <w:tab/>
              <w:t>return G(G(n-1));</w:t>
            </w:r>
          </w:p>
          <w:p w14:paraId="7DFB0F4E" w14:textId="77777777" w:rsidR="006C0ABB" w:rsidRDefault="006C0ABB">
            <w:r>
              <w:t>}</w:t>
            </w:r>
          </w:p>
          <w:p w14:paraId="2387203E" w14:textId="77777777" w:rsidR="006C0ABB" w:rsidRDefault="006C0ABB">
            <w:r>
              <w:t xml:space="preserve">int </w:t>
            </w:r>
            <w:proofErr w:type="gramStart"/>
            <w:r>
              <w:t>G(</w:t>
            </w:r>
            <w:proofErr w:type="gramEnd"/>
            <w:r>
              <w:t>int n)</w:t>
            </w:r>
          </w:p>
          <w:p w14:paraId="11ECBC93" w14:textId="5150C7AE" w:rsidR="006C0ABB" w:rsidRDefault="006C0ABB">
            <w:r>
              <w:t>{</w:t>
            </w:r>
            <w:ins w:id="87" w:author="Lok Yeung" w:date="2017-11-09T20:21:00Z">
              <w:r w:rsidR="006C3015">
                <w:t xml:space="preserve">// </w:t>
              </w:r>
              <w:r w:rsidR="006C3015">
                <w:rPr>
                  <w:rFonts w:ascii="MS Mincho" w:eastAsia="MS Mincho" w:hAnsi="MS Mincho" w:cs="MS Mincho"/>
                </w:rPr>
                <w:t>先分析</w:t>
              </w:r>
              <w:r w:rsidR="006C3015">
                <w:t>G</w:t>
              </w:r>
              <w:r w:rsidR="006C3015">
                <w:rPr>
                  <w:rFonts w:ascii="MS Mincho" w:eastAsia="MS Mincho" w:hAnsi="MS Mincho" w:cs="MS Mincho"/>
                </w:rPr>
                <w:t>，</w:t>
              </w:r>
              <w:r w:rsidR="006C3015">
                <w:rPr>
                  <w:rFonts w:hint="eastAsia"/>
                </w:rPr>
                <w:t>G</w:t>
              </w:r>
              <w:r w:rsidR="006C3015">
                <w:t xml:space="preserve">=O(n), </w:t>
              </w:r>
              <w:r w:rsidR="00A015BB">
                <w:t>G(n) = n*n</w:t>
              </w:r>
            </w:ins>
          </w:p>
          <w:p w14:paraId="420B02E8" w14:textId="77777777" w:rsidR="006C0ABB" w:rsidRDefault="006C0ABB">
            <w:r>
              <w:tab/>
              <w:t>return (n==0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0 :</w:t>
            </w:r>
            <w:proofErr w:type="gramEnd"/>
            <w:r>
              <w:t xml:space="preserve"> G(n-1)+2*n-1;</w:t>
            </w:r>
          </w:p>
          <w:p w14:paraId="3B7B5E44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</w:tbl>
    <w:p w14:paraId="466A8B3F" w14:textId="77777777" w:rsidR="006C0ABB" w:rsidRDefault="006C0ABB" w:rsidP="006C0ABB"/>
    <w:p w14:paraId="006CDCD6" w14:textId="77777777" w:rsidR="006C0ABB" w:rsidRDefault="006C0ABB" w:rsidP="006C0ABB">
      <w:r>
        <w:rPr>
          <w:rStyle w:val="a4"/>
          <w:rFonts w:hint="eastAsia"/>
        </w:rPr>
        <w:t>第</w:t>
      </w:r>
      <w:r>
        <w:rPr>
          <w:rStyle w:val="a4"/>
        </w:rPr>
        <w:t>4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分析与计算</w:t>
      </w:r>
    </w:p>
    <w:p w14:paraId="6B60B543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考察如下问题：任给</w:t>
      </w:r>
      <w:r>
        <w:t>12</w:t>
      </w:r>
      <w:r>
        <w:rPr>
          <w:rFonts w:hint="eastAsia"/>
        </w:rPr>
        <w:t>个互异的整数，且其中</w:t>
      </w:r>
      <w:r>
        <w:t>10</w:t>
      </w:r>
      <w:r>
        <w:rPr>
          <w:rFonts w:hint="eastAsia"/>
        </w:rPr>
        <w:t>个已组织为一个有序序列，现需要插入剩余的两个已完成整体排序。若采用基于比较的算法（</w:t>
      </w:r>
      <w:r>
        <w:t>CBA</w:t>
      </w:r>
      <w:r>
        <w:rPr>
          <w:rFonts w:hint="eastAsia"/>
        </w:rPr>
        <w:t>），最坏情况下至少需要做几次比较？为什么？</w:t>
      </w:r>
      <w:r>
        <w:t xml:space="preserve"> </w:t>
      </w:r>
    </w:p>
    <w:p w14:paraId="7816BC08" w14:textId="77777777" w:rsidR="006C0ABB" w:rsidRDefault="006C0ABB" w:rsidP="006C0ABB">
      <w:pPr>
        <w:pStyle w:val="a5"/>
        <w:ind w:left="360" w:firstLineChars="0" w:firstLine="0"/>
        <w:rPr>
          <w:ins w:id="88" w:author="Lok Yeung" w:date="2017-11-06T12:45:00Z"/>
        </w:rPr>
      </w:pPr>
      <w:r>
        <w:rPr>
          <w:rFonts w:hint="eastAsia"/>
        </w:rPr>
        <w:t>答：</w:t>
      </w:r>
      <w:r>
        <w:t>8</w:t>
      </w:r>
      <w:r>
        <w:rPr>
          <w:rFonts w:hint="eastAsia"/>
        </w:rPr>
        <w:t>次。</w:t>
      </w:r>
      <w:r>
        <w:t xml:space="preserve"> </w:t>
      </w:r>
      <w:r>
        <w:rPr>
          <w:rFonts w:hint="eastAsia"/>
        </w:rPr>
        <w:t>我们知道对于</w:t>
      </w:r>
      <w:r>
        <w:t>CBA,</w:t>
      </w:r>
      <w:r>
        <w:rPr>
          <w:rFonts w:hint="eastAsia"/>
        </w:rPr>
        <w:t>我们可以将其涵盖于一棵比较树里边，而树的每一个节点可以代表一次比较运算，树的分支可以代表算法下一步执行的方向。由此可以推算，树高则可以代表比较的次数。</w:t>
      </w:r>
    </w:p>
    <w:p w14:paraId="391F7E6D" w14:textId="17B6F86A" w:rsidR="00CF0270" w:rsidRDefault="00CF0270" w:rsidP="006C0ABB">
      <w:pPr>
        <w:pStyle w:val="a5"/>
        <w:ind w:left="360" w:firstLineChars="0" w:firstLine="0"/>
      </w:pPr>
      <w:ins w:id="89" w:author="Lok Yeung" w:date="2017-11-06T12:45:00Z">
        <w:r>
          <w:rPr>
            <w:rFonts w:hint="eastAsia"/>
          </w:rPr>
          <w:t>注</w:t>
        </w:r>
        <w:r>
          <w:t>：类似排序复杂度分析：</w:t>
        </w:r>
        <w:r>
          <w:rPr>
            <w:rFonts w:hint="eastAsia"/>
          </w:rPr>
          <w:t>总情况</w:t>
        </w:r>
        <w:r>
          <w:t>数为</w:t>
        </w:r>
        <w:r w:rsidR="00974185">
          <w:t>11*12 = 132</w:t>
        </w:r>
        <w:r w:rsidR="00FD374A">
          <w:t>.</w:t>
        </w:r>
        <w:r w:rsidR="00342EA4">
          <w:t xml:space="preserve"> </w:t>
        </w:r>
        <w:r w:rsidR="00342EA4">
          <w:rPr>
            <w:rFonts w:hint="eastAsia"/>
          </w:rPr>
          <w:t>故</w:t>
        </w:r>
        <w:r w:rsidR="00342EA4">
          <w:t>二叉树至少</w:t>
        </w:r>
      </w:ins>
      <w:ins w:id="90" w:author="Lok Yeung" w:date="2017-11-06T12:46:00Z">
        <w:r w:rsidR="00342EA4">
          <w:t>要有</w:t>
        </w:r>
        <w:r w:rsidR="00342EA4">
          <w:t>132</w:t>
        </w:r>
        <w:r w:rsidR="00342EA4">
          <w:rPr>
            <w:rFonts w:hint="eastAsia"/>
          </w:rPr>
          <w:t>个</w:t>
        </w:r>
        <w:r w:rsidR="00342EA4">
          <w:t>儿子，</w:t>
        </w:r>
        <w:r w:rsidR="00342EA4">
          <w:rPr>
            <w:rFonts w:hint="eastAsia"/>
          </w:rPr>
          <w:t>高度</w:t>
        </w:r>
        <w:r w:rsidR="00342EA4">
          <w:t>至少为</w:t>
        </w:r>
        <w:r w:rsidR="00342EA4">
          <w:t>8.</w:t>
        </w:r>
        <w:r w:rsidR="00342EA4">
          <w:t>（</w:t>
        </w:r>
        <w:r w:rsidR="00342EA4">
          <w:t>2^8 = 256 &gt; 132</w:t>
        </w:r>
        <w:r w:rsidR="00342EA4">
          <w:t>）</w:t>
        </w:r>
      </w:ins>
    </w:p>
    <w:p w14:paraId="1B386B7B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向量的插入排序由</w:t>
      </w:r>
      <w:r>
        <w:t>n</w:t>
      </w:r>
      <w:r>
        <w:rPr>
          <w:rFonts w:hint="eastAsia"/>
        </w:rPr>
        <w:t>次迭代完成，逐次插入各元素。为插入第</w:t>
      </w:r>
      <w:r>
        <w:t>k</w:t>
      </w:r>
      <w:r>
        <w:rPr>
          <w:rFonts w:hint="eastAsia"/>
        </w:rPr>
        <w:t>个元素，最坏情况需要做</w:t>
      </w:r>
      <w:r>
        <w:t>k</w:t>
      </w:r>
      <w:r>
        <w:rPr>
          <w:rFonts w:hint="eastAsia"/>
        </w:rPr>
        <w:t>次移动，最好情况则无需移动。从期望的角度来看，无需移动操作的迭代次数平均有多少次？为什么？</w:t>
      </w:r>
    </w:p>
    <w:p w14:paraId="5E8008CD" w14:textId="77777777" w:rsidR="006C0ABB" w:rsidRDefault="006C0ABB" w:rsidP="006C0ABB">
      <w:pPr>
        <w:pStyle w:val="a5"/>
        <w:ind w:left="360" w:firstLineChars="0" w:firstLine="0"/>
      </w:pPr>
      <w:r>
        <w:rPr>
          <w:rFonts w:hint="eastAsia"/>
        </w:rPr>
        <w:t>假定个元素是等概率独立均匀分布的。</w:t>
      </w:r>
    </w:p>
    <w:p w14:paraId="70DE865F" w14:textId="77777777" w:rsidR="006C0ABB" w:rsidRDefault="006C0ABB" w:rsidP="006C0ABB">
      <w:pPr>
        <w:pStyle w:val="a5"/>
        <w:ind w:left="360" w:firstLineChars="0" w:firstLine="0"/>
        <w:rPr>
          <w:ins w:id="91" w:author="Lok Yeung" w:date="2017-11-06T12:47:00Z"/>
        </w:rPr>
      </w:pPr>
      <w:r>
        <w:rPr>
          <w:rFonts w:hint="eastAsia"/>
        </w:rPr>
        <w:t>答：</w:t>
      </w:r>
      <w:r>
        <w:t>logn</w:t>
      </w:r>
      <w:r>
        <w:rPr>
          <w:rFonts w:hint="eastAsia"/>
        </w:rPr>
        <w:t>。调和级数</w:t>
      </w:r>
      <w:r>
        <w:t xml:space="preserve"> </w:t>
      </w:r>
    </w:p>
    <w:p w14:paraId="1573BFCA" w14:textId="74F07EF4" w:rsidR="00561EBB" w:rsidRDefault="00561EBB" w:rsidP="006C0ABB">
      <w:pPr>
        <w:pStyle w:val="a5"/>
        <w:ind w:left="360" w:firstLineChars="0" w:firstLine="0"/>
      </w:pPr>
      <w:ins w:id="92" w:author="Lok Yeung" w:date="2017-11-06T12:47:00Z">
        <w:r>
          <w:rPr>
            <w:rFonts w:hint="eastAsia"/>
          </w:rPr>
          <w:t>注</w:t>
        </w:r>
      </w:ins>
      <w:ins w:id="93" w:author="Lok Yeung" w:date="2017-11-06T12:48:00Z">
        <w:r>
          <w:t>：</w:t>
        </w:r>
        <w:r>
          <w:rPr>
            <w:rFonts w:hint="eastAsia"/>
          </w:rPr>
          <w:t>总次数</w:t>
        </w:r>
        <w:r>
          <w:t xml:space="preserve"> = 1 + </w:t>
        </w:r>
        <w:r w:rsidR="00C02136">
          <w:t>1/2 + 1/3 + 1.4 + …</w:t>
        </w:r>
        <w:r w:rsidR="00C02136">
          <w:rPr>
            <w:rFonts w:hint="eastAsia"/>
          </w:rPr>
          <w:t xml:space="preserve"> + 1/n = n log n, </w:t>
        </w:r>
        <w:r w:rsidR="00C02136">
          <w:rPr>
            <w:rFonts w:hint="eastAsia"/>
          </w:rPr>
          <w:t>平均</w:t>
        </w:r>
        <w:r w:rsidR="00C02136">
          <w:t>为</w:t>
        </w:r>
        <w:r w:rsidR="00C02136">
          <w:t xml:space="preserve"> log n.</w:t>
        </w:r>
      </w:ins>
    </w:p>
    <w:p w14:paraId="23D5EBEA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现有一长度为</w:t>
      </w:r>
      <w:r>
        <w:rPr>
          <w:b/>
          <w:color w:val="FF0000"/>
        </w:rPr>
        <w:t>15</w:t>
      </w:r>
      <w:r>
        <w:rPr>
          <w:rFonts w:hint="eastAsia"/>
          <w:b/>
          <w:color w:val="FF0000"/>
        </w:rPr>
        <w:t>的有序向量</w:t>
      </w:r>
      <w:r>
        <w:rPr>
          <w:b/>
          <w:color w:val="FF0000"/>
        </w:rPr>
        <w:t>A[0…14]</w:t>
      </w:r>
      <w:r>
        <w:rPr>
          <w:rFonts w:hint="eastAsia"/>
          <w:b/>
          <w:color w:val="FF0000"/>
        </w:rPr>
        <w:t>，个元素被成功查找的概率如下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556"/>
        <w:gridCol w:w="556"/>
        <w:gridCol w:w="485"/>
        <w:gridCol w:w="413"/>
        <w:gridCol w:w="413"/>
        <w:gridCol w:w="484"/>
        <w:gridCol w:w="484"/>
        <w:gridCol w:w="484"/>
        <w:gridCol w:w="555"/>
        <w:gridCol w:w="484"/>
        <w:gridCol w:w="484"/>
        <w:gridCol w:w="413"/>
        <w:gridCol w:w="484"/>
        <w:gridCol w:w="555"/>
        <w:gridCol w:w="484"/>
      </w:tblGrid>
      <w:tr w:rsidR="006C0ABB" w14:paraId="7CE07CFE" w14:textId="77777777" w:rsidTr="006C0ABB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3E28" w14:textId="77777777" w:rsidR="006C0ABB" w:rsidRDefault="006C0ABB">
            <w:pPr>
              <w:pStyle w:val="a5"/>
              <w:ind w:firstLineChars="0" w:firstLine="0"/>
            </w:pPr>
            <w:r>
              <w:t>I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6FAD" w14:textId="77777777" w:rsidR="006C0ABB" w:rsidRDefault="006C0ABB">
            <w:pPr>
              <w:pStyle w:val="a5"/>
              <w:ind w:firstLineChars="0" w:firstLine="0"/>
            </w:pPr>
            <w: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364F" w14:textId="77777777" w:rsidR="006C0ABB" w:rsidRDefault="006C0ABB">
            <w:pPr>
              <w:pStyle w:val="a5"/>
              <w:ind w:firstLineChars="0" w:firstLine="0"/>
            </w:pPr>
            <w: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5548" w14:textId="77777777" w:rsidR="006C0ABB" w:rsidRDefault="006C0ABB">
            <w:pPr>
              <w:pStyle w:val="a5"/>
              <w:ind w:firstLineChars="0" w:firstLine="0"/>
            </w:pPr>
            <w: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8A2B" w14:textId="77777777" w:rsidR="006C0ABB" w:rsidRDefault="006C0ABB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5363" w14:textId="77777777" w:rsidR="006C0ABB" w:rsidRDefault="006C0ABB">
            <w:pPr>
              <w:pStyle w:val="a5"/>
              <w:ind w:firstLineChars="0" w:firstLine="0"/>
            </w:pPr>
            <w: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C68C" w14:textId="77777777" w:rsidR="006C0ABB" w:rsidRDefault="006C0ABB">
            <w:pPr>
              <w:pStyle w:val="a5"/>
              <w:ind w:firstLineChars="0" w:firstLine="0"/>
            </w:pPr>
            <w: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AA93" w14:textId="77777777" w:rsidR="006C0ABB" w:rsidRDefault="006C0ABB">
            <w:pPr>
              <w:pStyle w:val="a5"/>
              <w:ind w:firstLineChars="0" w:firstLine="0"/>
            </w:pPr>
            <w: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8858" w14:textId="77777777" w:rsidR="006C0ABB" w:rsidRDefault="006C0ABB">
            <w:pPr>
              <w:pStyle w:val="a5"/>
              <w:ind w:firstLineChars="0" w:firstLine="0"/>
            </w:pPr>
            <w: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619F" w14:textId="77777777" w:rsidR="006C0ABB" w:rsidRDefault="006C0ABB">
            <w:pPr>
              <w:pStyle w:val="a5"/>
              <w:ind w:firstLineChars="0" w:firstLine="0"/>
            </w:pPr>
            <w:r>
              <w:t>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FFCF" w14:textId="77777777" w:rsidR="006C0ABB" w:rsidRDefault="006C0ABB">
            <w:pPr>
              <w:pStyle w:val="a5"/>
              <w:ind w:firstLineChars="0" w:firstLine="0"/>
            </w:pPr>
            <w:r>
              <w:t>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305" w14:textId="77777777" w:rsidR="006C0ABB" w:rsidRDefault="006C0ABB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80D9" w14:textId="77777777" w:rsidR="006C0ABB" w:rsidRDefault="006C0ABB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C9FE" w14:textId="77777777" w:rsidR="006C0ABB" w:rsidRDefault="006C0ABB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E1DA" w14:textId="77777777" w:rsidR="006C0ABB" w:rsidRDefault="006C0ABB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3418" w14:textId="77777777" w:rsidR="006C0ABB" w:rsidRDefault="006C0ABB">
            <w:pPr>
              <w:pStyle w:val="a5"/>
              <w:ind w:firstLineChars="0" w:firstLine="0"/>
            </w:pPr>
            <w:r>
              <w:t>14</w:t>
            </w:r>
          </w:p>
        </w:tc>
      </w:tr>
      <w:tr w:rsidR="006C0ABB" w14:paraId="28F9D6A0" w14:textId="77777777" w:rsidTr="006C0ABB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1B47" w14:textId="77777777" w:rsidR="006C0ABB" w:rsidRDefault="006C0ABB">
            <w:pPr>
              <w:pStyle w:val="a5"/>
              <w:ind w:firstLineChars="0" w:firstLine="0"/>
            </w:pPr>
            <w:r>
              <w:rPr>
                <w:rFonts w:eastAsiaTheme="minorEastAsia"/>
                <w:position w:val="-12"/>
              </w:rPr>
              <w:object w:dxaOrig="915" w:dyaOrig="360" w14:anchorId="64516E03">
                <v:shape id="_x0000_i1040" type="#_x0000_t75" style="width:45.6pt;height:17.8pt" o:ole="">
                  <v:imagedata r:id="rId34" o:title=""/>
                </v:shape>
                <o:OLEObject Type="Embed" ProgID="Equation.DSMT4" ShapeID="_x0000_i1040" DrawAspect="Content" ObjectID="_1572168882" r:id="rId35"/>
              </w:objec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4823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3C49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80A2" w14:textId="77777777" w:rsidR="006C0ABB" w:rsidRDefault="006C0ABB">
            <w:pPr>
              <w:pStyle w:val="a5"/>
              <w:ind w:firstLineChars="0" w:firstLine="0"/>
            </w:pPr>
            <w:r>
              <w:t>1/32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7E98" w14:textId="77777777" w:rsidR="006C0ABB" w:rsidRDefault="006C0ABB">
            <w:pPr>
              <w:pStyle w:val="a5"/>
              <w:ind w:firstLineChars="0" w:firstLine="0"/>
            </w:pPr>
            <w:r>
              <w:t>1/8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92D1" w14:textId="77777777" w:rsidR="006C0ABB" w:rsidRDefault="006C0ABB">
            <w:pPr>
              <w:pStyle w:val="a5"/>
              <w:ind w:firstLineChars="0" w:firstLine="0"/>
            </w:pPr>
            <w:r>
              <w:t>1/8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30AC" w14:textId="77777777" w:rsidR="006C0ABB" w:rsidRDefault="006C0ABB">
            <w:pPr>
              <w:pStyle w:val="a5"/>
              <w:ind w:firstLineChars="0" w:firstLine="0"/>
            </w:pPr>
            <w:r>
              <w:t>1/32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FAAB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5732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1AB7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BA7F" w14:textId="77777777" w:rsidR="006C0ABB" w:rsidRDefault="006C0ABB">
            <w:pPr>
              <w:pStyle w:val="a5"/>
              <w:ind w:firstLineChars="0" w:firstLine="0"/>
            </w:pPr>
            <w:r>
              <w:t>1/64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4FB6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E15" w14:textId="77777777" w:rsidR="006C0ABB" w:rsidRDefault="006C0ABB">
            <w:pPr>
              <w:pStyle w:val="a5"/>
              <w:ind w:firstLineChars="0" w:firstLine="0"/>
            </w:pPr>
            <w:r>
              <w:t>1/4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FB15" w14:textId="77777777" w:rsidR="006C0ABB" w:rsidRDefault="006C0ABB">
            <w:pPr>
              <w:pStyle w:val="a5"/>
              <w:ind w:firstLineChars="0" w:firstLine="0"/>
            </w:pPr>
            <w:r>
              <w:t>3/16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2D6B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4513" w14:textId="77777777" w:rsidR="006C0ABB" w:rsidRDefault="006C0ABB">
            <w:pPr>
              <w:pStyle w:val="a5"/>
              <w:ind w:firstLineChars="0" w:firstLine="0"/>
            </w:pPr>
            <w:r>
              <w:t>1/64</w:t>
            </w:r>
          </w:p>
        </w:tc>
      </w:tr>
    </w:tbl>
    <w:p w14:paraId="13AB811C" w14:textId="77777777" w:rsidR="006C0ABB" w:rsidRDefault="006C0ABB" w:rsidP="006C0ABB">
      <w:pPr>
        <w:pStyle w:val="a5"/>
        <w:ind w:left="360" w:firstLineChars="0" w:firstLine="0"/>
      </w:pPr>
      <w:r>
        <w:rPr>
          <w:rFonts w:hint="eastAsia"/>
        </w:rPr>
        <w:t>若采用二分查找算法，试计算该结构的平均成功查找长度。</w:t>
      </w:r>
    </w:p>
    <w:p w14:paraId="3584BF80" w14:textId="77777777" w:rsidR="006C0ABB" w:rsidRDefault="006C0ABB" w:rsidP="006C0ABB">
      <w:pPr>
        <w:pStyle w:val="a5"/>
        <w:ind w:left="360" w:firstLineChars="0" w:firstLine="0"/>
        <w:rPr>
          <w:ins w:id="94" w:author="Lok Yeung" w:date="2017-11-09T20:34:00Z"/>
        </w:rPr>
      </w:pPr>
      <w:r>
        <w:rPr>
          <w:rFonts w:hint="eastAsia"/>
        </w:rPr>
        <w:t>答：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7"/>
        <w:gridCol w:w="482"/>
        <w:gridCol w:w="482"/>
        <w:gridCol w:w="482"/>
        <w:gridCol w:w="482"/>
        <w:gridCol w:w="482"/>
        <w:gridCol w:w="483"/>
        <w:gridCol w:w="483"/>
        <w:gridCol w:w="483"/>
        <w:gridCol w:w="483"/>
        <w:gridCol w:w="483"/>
        <w:gridCol w:w="508"/>
        <w:gridCol w:w="508"/>
        <w:gridCol w:w="508"/>
        <w:gridCol w:w="508"/>
        <w:gridCol w:w="508"/>
      </w:tblGrid>
      <w:tr w:rsidR="00AE1A23" w14:paraId="54C55247" w14:textId="77777777" w:rsidTr="00913A27">
        <w:trPr>
          <w:ins w:id="95" w:author="Lok Yeung" w:date="2017-11-09T20:34:00Z"/>
        </w:trPr>
        <w:tc>
          <w:tcPr>
            <w:tcW w:w="797" w:type="dxa"/>
          </w:tcPr>
          <w:p w14:paraId="6A93885D" w14:textId="1AE6AC06" w:rsidR="0099379C" w:rsidRDefault="0099379C" w:rsidP="006C0ABB">
            <w:pPr>
              <w:pStyle w:val="a5"/>
              <w:ind w:firstLineChars="0" w:firstLine="0"/>
              <w:rPr>
                <w:ins w:id="96" w:author="Lok Yeung" w:date="2017-11-09T20:34:00Z"/>
              </w:rPr>
            </w:pPr>
            <w:ins w:id="97" w:author="Lok Yeung" w:date="2017-11-09T20:34:00Z">
              <w:r>
                <w:t>L</w:t>
              </w:r>
            </w:ins>
          </w:p>
        </w:tc>
        <w:tc>
          <w:tcPr>
            <w:tcW w:w="482" w:type="dxa"/>
          </w:tcPr>
          <w:p w14:paraId="38E35165" w14:textId="4E286CB2" w:rsidR="0099379C" w:rsidRDefault="00AE1A23" w:rsidP="006C0ABB">
            <w:pPr>
              <w:pStyle w:val="a5"/>
              <w:ind w:firstLineChars="0" w:firstLine="0"/>
              <w:rPr>
                <w:ins w:id="98" w:author="Lok Yeung" w:date="2017-11-09T20:34:00Z"/>
              </w:rPr>
            </w:pPr>
            <w:ins w:id="99" w:author="Lok Yeung" w:date="2017-11-09T20:35:00Z">
              <w:r>
                <w:t>0</w:t>
              </w:r>
            </w:ins>
          </w:p>
        </w:tc>
        <w:tc>
          <w:tcPr>
            <w:tcW w:w="482" w:type="dxa"/>
          </w:tcPr>
          <w:p w14:paraId="03B661F7" w14:textId="7FDEC173" w:rsidR="0099379C" w:rsidRDefault="00AE1A23" w:rsidP="006C0ABB">
            <w:pPr>
              <w:pStyle w:val="a5"/>
              <w:ind w:firstLineChars="0" w:firstLine="0"/>
              <w:rPr>
                <w:ins w:id="100" w:author="Lok Yeung" w:date="2017-11-09T20:34:00Z"/>
              </w:rPr>
            </w:pPr>
            <w:ins w:id="101" w:author="Lok Yeung" w:date="2017-11-09T20:35:00Z">
              <w:r>
                <w:t>1</w:t>
              </w:r>
            </w:ins>
          </w:p>
        </w:tc>
        <w:tc>
          <w:tcPr>
            <w:tcW w:w="482" w:type="dxa"/>
          </w:tcPr>
          <w:p w14:paraId="06D90525" w14:textId="1FB06259" w:rsidR="0099379C" w:rsidRDefault="00AE1A23" w:rsidP="006C0ABB">
            <w:pPr>
              <w:pStyle w:val="a5"/>
              <w:ind w:firstLineChars="0" w:firstLine="0"/>
              <w:rPr>
                <w:ins w:id="102" w:author="Lok Yeung" w:date="2017-11-09T20:34:00Z"/>
              </w:rPr>
            </w:pPr>
            <w:ins w:id="103" w:author="Lok Yeung" w:date="2017-11-09T20:35:00Z">
              <w:r>
                <w:t>2</w:t>
              </w:r>
            </w:ins>
          </w:p>
        </w:tc>
        <w:tc>
          <w:tcPr>
            <w:tcW w:w="482" w:type="dxa"/>
          </w:tcPr>
          <w:p w14:paraId="4EA709B3" w14:textId="4CB9B6B0" w:rsidR="0099379C" w:rsidRDefault="00AE1A23" w:rsidP="006C0ABB">
            <w:pPr>
              <w:pStyle w:val="a5"/>
              <w:ind w:firstLineChars="0" w:firstLine="0"/>
              <w:rPr>
                <w:ins w:id="104" w:author="Lok Yeung" w:date="2017-11-09T20:34:00Z"/>
              </w:rPr>
            </w:pPr>
            <w:ins w:id="105" w:author="Lok Yeung" w:date="2017-11-09T20:35:00Z">
              <w:r>
                <w:t>3</w:t>
              </w:r>
            </w:ins>
          </w:p>
        </w:tc>
        <w:tc>
          <w:tcPr>
            <w:tcW w:w="482" w:type="dxa"/>
          </w:tcPr>
          <w:p w14:paraId="792BE6C6" w14:textId="0BA26D49" w:rsidR="0099379C" w:rsidRDefault="00AE1A23" w:rsidP="006C0ABB">
            <w:pPr>
              <w:pStyle w:val="a5"/>
              <w:ind w:firstLineChars="0" w:firstLine="0"/>
              <w:rPr>
                <w:ins w:id="106" w:author="Lok Yeung" w:date="2017-11-09T20:34:00Z"/>
              </w:rPr>
            </w:pPr>
            <w:ins w:id="107" w:author="Lok Yeung" w:date="2017-11-09T20:35:00Z">
              <w:r>
                <w:t>4</w:t>
              </w:r>
            </w:ins>
          </w:p>
        </w:tc>
        <w:tc>
          <w:tcPr>
            <w:tcW w:w="483" w:type="dxa"/>
          </w:tcPr>
          <w:p w14:paraId="24413676" w14:textId="714739D8" w:rsidR="0099379C" w:rsidRDefault="00AE1A23" w:rsidP="006C0ABB">
            <w:pPr>
              <w:pStyle w:val="a5"/>
              <w:ind w:firstLineChars="0" w:firstLine="0"/>
              <w:rPr>
                <w:ins w:id="108" w:author="Lok Yeung" w:date="2017-11-09T20:34:00Z"/>
              </w:rPr>
            </w:pPr>
            <w:ins w:id="109" w:author="Lok Yeung" w:date="2017-11-09T20:35:00Z">
              <w:r>
                <w:t>5</w:t>
              </w:r>
            </w:ins>
          </w:p>
        </w:tc>
        <w:tc>
          <w:tcPr>
            <w:tcW w:w="483" w:type="dxa"/>
          </w:tcPr>
          <w:p w14:paraId="74D32282" w14:textId="548319BD" w:rsidR="0099379C" w:rsidRDefault="00AE1A23" w:rsidP="006C0ABB">
            <w:pPr>
              <w:pStyle w:val="a5"/>
              <w:ind w:firstLineChars="0" w:firstLine="0"/>
              <w:rPr>
                <w:ins w:id="110" w:author="Lok Yeung" w:date="2017-11-09T20:34:00Z"/>
              </w:rPr>
            </w:pPr>
            <w:ins w:id="111" w:author="Lok Yeung" w:date="2017-11-09T20:35:00Z">
              <w:r>
                <w:t>6</w:t>
              </w:r>
            </w:ins>
          </w:p>
        </w:tc>
        <w:tc>
          <w:tcPr>
            <w:tcW w:w="483" w:type="dxa"/>
          </w:tcPr>
          <w:p w14:paraId="62DFC6AB" w14:textId="447F54AE" w:rsidR="0099379C" w:rsidRDefault="00AE1A23" w:rsidP="006C0ABB">
            <w:pPr>
              <w:pStyle w:val="a5"/>
              <w:ind w:firstLineChars="0" w:firstLine="0"/>
              <w:rPr>
                <w:ins w:id="112" w:author="Lok Yeung" w:date="2017-11-09T20:34:00Z"/>
              </w:rPr>
            </w:pPr>
            <w:ins w:id="113" w:author="Lok Yeung" w:date="2017-11-09T20:35:00Z">
              <w:r>
                <w:t>7</w:t>
              </w:r>
            </w:ins>
          </w:p>
        </w:tc>
        <w:tc>
          <w:tcPr>
            <w:tcW w:w="483" w:type="dxa"/>
          </w:tcPr>
          <w:p w14:paraId="3DD56843" w14:textId="63E07C10" w:rsidR="0099379C" w:rsidRDefault="00AE1A23" w:rsidP="006C0ABB">
            <w:pPr>
              <w:pStyle w:val="a5"/>
              <w:ind w:firstLineChars="0" w:firstLine="0"/>
              <w:rPr>
                <w:ins w:id="114" w:author="Lok Yeung" w:date="2017-11-09T20:34:00Z"/>
              </w:rPr>
            </w:pPr>
            <w:ins w:id="115" w:author="Lok Yeung" w:date="2017-11-09T20:35:00Z">
              <w:r>
                <w:t>8</w:t>
              </w:r>
            </w:ins>
          </w:p>
        </w:tc>
        <w:tc>
          <w:tcPr>
            <w:tcW w:w="483" w:type="dxa"/>
          </w:tcPr>
          <w:p w14:paraId="3F0D9986" w14:textId="36045E62" w:rsidR="0099379C" w:rsidRDefault="00AE1A23" w:rsidP="006C0ABB">
            <w:pPr>
              <w:pStyle w:val="a5"/>
              <w:ind w:firstLineChars="0" w:firstLine="0"/>
              <w:rPr>
                <w:ins w:id="116" w:author="Lok Yeung" w:date="2017-11-09T20:34:00Z"/>
              </w:rPr>
            </w:pPr>
            <w:ins w:id="117" w:author="Lok Yeung" w:date="2017-11-09T20:35:00Z">
              <w:r>
                <w:t>9</w:t>
              </w:r>
            </w:ins>
          </w:p>
        </w:tc>
        <w:tc>
          <w:tcPr>
            <w:tcW w:w="508" w:type="dxa"/>
          </w:tcPr>
          <w:p w14:paraId="07C77297" w14:textId="60A5B702" w:rsidR="0099379C" w:rsidRDefault="00AE1A23" w:rsidP="006C0ABB">
            <w:pPr>
              <w:pStyle w:val="a5"/>
              <w:ind w:firstLineChars="0" w:firstLine="0"/>
              <w:rPr>
                <w:ins w:id="118" w:author="Lok Yeung" w:date="2017-11-09T20:34:00Z"/>
              </w:rPr>
            </w:pPr>
            <w:ins w:id="119" w:author="Lok Yeung" w:date="2017-11-09T20:35:00Z">
              <w:r>
                <w:t>10</w:t>
              </w:r>
            </w:ins>
          </w:p>
        </w:tc>
        <w:tc>
          <w:tcPr>
            <w:tcW w:w="508" w:type="dxa"/>
          </w:tcPr>
          <w:p w14:paraId="0983B438" w14:textId="506AA6A9" w:rsidR="0099379C" w:rsidRDefault="00AE1A23" w:rsidP="006C0ABB">
            <w:pPr>
              <w:pStyle w:val="a5"/>
              <w:ind w:firstLineChars="0" w:firstLine="0"/>
              <w:rPr>
                <w:ins w:id="120" w:author="Lok Yeung" w:date="2017-11-09T20:34:00Z"/>
              </w:rPr>
            </w:pPr>
            <w:ins w:id="121" w:author="Lok Yeung" w:date="2017-11-09T20:35:00Z">
              <w:r>
                <w:t>11</w:t>
              </w:r>
            </w:ins>
          </w:p>
        </w:tc>
        <w:tc>
          <w:tcPr>
            <w:tcW w:w="508" w:type="dxa"/>
          </w:tcPr>
          <w:p w14:paraId="1CA58603" w14:textId="2688808E" w:rsidR="0099379C" w:rsidRDefault="00AE1A23" w:rsidP="006C0ABB">
            <w:pPr>
              <w:pStyle w:val="a5"/>
              <w:ind w:firstLineChars="0" w:firstLine="0"/>
              <w:rPr>
                <w:ins w:id="122" w:author="Lok Yeung" w:date="2017-11-09T20:34:00Z"/>
              </w:rPr>
            </w:pPr>
            <w:ins w:id="123" w:author="Lok Yeung" w:date="2017-11-09T20:35:00Z">
              <w:r>
                <w:t>12</w:t>
              </w:r>
            </w:ins>
          </w:p>
        </w:tc>
        <w:tc>
          <w:tcPr>
            <w:tcW w:w="508" w:type="dxa"/>
          </w:tcPr>
          <w:p w14:paraId="1512E760" w14:textId="5DB89549" w:rsidR="0099379C" w:rsidRDefault="00AE1A23" w:rsidP="006C0ABB">
            <w:pPr>
              <w:pStyle w:val="a5"/>
              <w:ind w:firstLineChars="0" w:firstLine="0"/>
              <w:rPr>
                <w:ins w:id="124" w:author="Lok Yeung" w:date="2017-11-09T20:34:00Z"/>
              </w:rPr>
            </w:pPr>
            <w:ins w:id="125" w:author="Lok Yeung" w:date="2017-11-09T20:35:00Z">
              <w:r>
                <w:t>13</w:t>
              </w:r>
            </w:ins>
          </w:p>
        </w:tc>
        <w:tc>
          <w:tcPr>
            <w:tcW w:w="508" w:type="dxa"/>
          </w:tcPr>
          <w:p w14:paraId="11430FE4" w14:textId="0D43F939" w:rsidR="0099379C" w:rsidRDefault="00AE1A23" w:rsidP="006C0ABB">
            <w:pPr>
              <w:pStyle w:val="a5"/>
              <w:ind w:firstLineChars="0" w:firstLine="0"/>
              <w:rPr>
                <w:ins w:id="126" w:author="Lok Yeung" w:date="2017-11-09T20:34:00Z"/>
              </w:rPr>
            </w:pPr>
            <w:ins w:id="127" w:author="Lok Yeung" w:date="2017-11-09T20:35:00Z">
              <w:r>
                <w:t>14</w:t>
              </w:r>
            </w:ins>
          </w:p>
        </w:tc>
      </w:tr>
      <w:tr w:rsidR="00AE1A23" w14:paraId="305A3E35" w14:textId="77777777" w:rsidTr="00913A27">
        <w:trPr>
          <w:ins w:id="128" w:author="Lok Yeung" w:date="2017-11-09T20:34:00Z"/>
        </w:trPr>
        <w:tc>
          <w:tcPr>
            <w:tcW w:w="797" w:type="dxa"/>
          </w:tcPr>
          <w:p w14:paraId="30F24D54" w14:textId="57360346" w:rsidR="0099379C" w:rsidRDefault="00AE1A23" w:rsidP="006C0ABB">
            <w:pPr>
              <w:pStyle w:val="a5"/>
              <w:ind w:firstLineChars="0" w:firstLine="0"/>
              <w:rPr>
                <w:ins w:id="129" w:author="Lok Yeung" w:date="2017-11-09T20:34:00Z"/>
              </w:rPr>
            </w:pPr>
            <w:ins w:id="130" w:author="Lok Yeung" w:date="2017-11-09T20:35:00Z">
              <w:r>
                <w:t>Length</w:t>
              </w:r>
            </w:ins>
          </w:p>
        </w:tc>
        <w:tc>
          <w:tcPr>
            <w:tcW w:w="482" w:type="dxa"/>
          </w:tcPr>
          <w:p w14:paraId="5A8D59B1" w14:textId="03BCC22C" w:rsidR="0099379C" w:rsidRDefault="00AE1A23" w:rsidP="006C0ABB">
            <w:pPr>
              <w:pStyle w:val="a5"/>
              <w:ind w:firstLineChars="0" w:firstLine="0"/>
              <w:rPr>
                <w:ins w:id="131" w:author="Lok Yeung" w:date="2017-11-09T20:34:00Z"/>
              </w:rPr>
            </w:pPr>
            <w:ins w:id="132" w:author="Lok Yeung" w:date="2017-11-09T20:35:00Z">
              <w:r>
                <w:t>5</w:t>
              </w:r>
            </w:ins>
          </w:p>
        </w:tc>
        <w:tc>
          <w:tcPr>
            <w:tcW w:w="482" w:type="dxa"/>
          </w:tcPr>
          <w:p w14:paraId="7BB6D4C2" w14:textId="7B71C9E1" w:rsidR="0099379C" w:rsidRDefault="00AE1A23" w:rsidP="006C0ABB">
            <w:pPr>
              <w:pStyle w:val="a5"/>
              <w:ind w:firstLineChars="0" w:firstLine="0"/>
              <w:rPr>
                <w:ins w:id="133" w:author="Lok Yeung" w:date="2017-11-09T20:34:00Z"/>
              </w:rPr>
            </w:pPr>
            <w:ins w:id="134" w:author="Lok Yeung" w:date="2017-11-09T20:35:00Z">
              <w:r>
                <w:t>4</w:t>
              </w:r>
            </w:ins>
          </w:p>
        </w:tc>
        <w:tc>
          <w:tcPr>
            <w:tcW w:w="482" w:type="dxa"/>
          </w:tcPr>
          <w:p w14:paraId="300D012D" w14:textId="575AA9E8" w:rsidR="0099379C" w:rsidRDefault="00AE1A23" w:rsidP="006C0ABB">
            <w:pPr>
              <w:pStyle w:val="a5"/>
              <w:ind w:firstLineChars="0" w:firstLine="0"/>
              <w:rPr>
                <w:ins w:id="135" w:author="Lok Yeung" w:date="2017-11-09T20:34:00Z"/>
              </w:rPr>
            </w:pPr>
            <w:ins w:id="136" w:author="Lok Yeung" w:date="2017-11-09T20:35:00Z">
              <w:r>
                <w:t>6</w:t>
              </w:r>
            </w:ins>
          </w:p>
        </w:tc>
        <w:tc>
          <w:tcPr>
            <w:tcW w:w="482" w:type="dxa"/>
          </w:tcPr>
          <w:p w14:paraId="7DF2E7FF" w14:textId="4C351C25" w:rsidR="0099379C" w:rsidRDefault="00AE1A23" w:rsidP="006C0ABB">
            <w:pPr>
              <w:pStyle w:val="a5"/>
              <w:ind w:firstLineChars="0" w:firstLine="0"/>
              <w:rPr>
                <w:ins w:id="137" w:author="Lok Yeung" w:date="2017-11-09T20:34:00Z"/>
              </w:rPr>
            </w:pPr>
            <w:ins w:id="138" w:author="Lok Yeung" w:date="2017-11-09T20:35:00Z">
              <w:r>
                <w:t>3</w:t>
              </w:r>
            </w:ins>
          </w:p>
        </w:tc>
        <w:tc>
          <w:tcPr>
            <w:tcW w:w="482" w:type="dxa"/>
          </w:tcPr>
          <w:p w14:paraId="6ABB1ADE" w14:textId="4C37E774" w:rsidR="0099379C" w:rsidRDefault="00AE1A23" w:rsidP="006C0ABB">
            <w:pPr>
              <w:pStyle w:val="a5"/>
              <w:ind w:firstLineChars="0" w:firstLine="0"/>
              <w:rPr>
                <w:ins w:id="139" w:author="Lok Yeung" w:date="2017-11-09T20:34:00Z"/>
              </w:rPr>
            </w:pPr>
            <w:ins w:id="140" w:author="Lok Yeung" w:date="2017-11-09T20:35:00Z">
              <w:r>
                <w:t>6</w:t>
              </w:r>
            </w:ins>
          </w:p>
        </w:tc>
        <w:tc>
          <w:tcPr>
            <w:tcW w:w="483" w:type="dxa"/>
          </w:tcPr>
          <w:p w14:paraId="2702B2F5" w14:textId="6B339C43" w:rsidR="0099379C" w:rsidRDefault="00AE1A23" w:rsidP="006C0ABB">
            <w:pPr>
              <w:pStyle w:val="a5"/>
              <w:ind w:firstLineChars="0" w:firstLine="0"/>
              <w:rPr>
                <w:ins w:id="141" w:author="Lok Yeung" w:date="2017-11-09T20:34:00Z"/>
              </w:rPr>
            </w:pPr>
            <w:ins w:id="142" w:author="Lok Yeung" w:date="2017-11-09T20:35:00Z">
              <w:r>
                <w:t>5</w:t>
              </w:r>
            </w:ins>
          </w:p>
        </w:tc>
        <w:tc>
          <w:tcPr>
            <w:tcW w:w="483" w:type="dxa"/>
          </w:tcPr>
          <w:p w14:paraId="2D982198" w14:textId="11C426EF" w:rsidR="0099379C" w:rsidRDefault="00AE1A23" w:rsidP="006C0ABB">
            <w:pPr>
              <w:pStyle w:val="a5"/>
              <w:ind w:firstLineChars="0" w:firstLine="0"/>
              <w:rPr>
                <w:ins w:id="143" w:author="Lok Yeung" w:date="2017-11-09T20:34:00Z"/>
              </w:rPr>
            </w:pPr>
            <w:ins w:id="144" w:author="Lok Yeung" w:date="2017-11-09T20:35:00Z">
              <w:r>
                <w:t>7</w:t>
              </w:r>
            </w:ins>
          </w:p>
        </w:tc>
        <w:tc>
          <w:tcPr>
            <w:tcW w:w="483" w:type="dxa"/>
          </w:tcPr>
          <w:p w14:paraId="404D8DB9" w14:textId="35FEB365" w:rsidR="0099379C" w:rsidRDefault="00AE1A23" w:rsidP="006C0ABB">
            <w:pPr>
              <w:pStyle w:val="a5"/>
              <w:ind w:firstLineChars="0" w:firstLine="0"/>
              <w:rPr>
                <w:ins w:id="145" w:author="Lok Yeung" w:date="2017-11-09T20:34:00Z"/>
              </w:rPr>
            </w:pPr>
            <w:ins w:id="146" w:author="Lok Yeung" w:date="2017-11-09T20:35:00Z">
              <w:r>
                <w:t>2</w:t>
              </w:r>
            </w:ins>
          </w:p>
        </w:tc>
        <w:tc>
          <w:tcPr>
            <w:tcW w:w="483" w:type="dxa"/>
          </w:tcPr>
          <w:p w14:paraId="7A42D350" w14:textId="073509AE" w:rsidR="0099379C" w:rsidRDefault="00AE1A23" w:rsidP="006C0ABB">
            <w:pPr>
              <w:pStyle w:val="a5"/>
              <w:ind w:firstLineChars="0" w:firstLine="0"/>
              <w:rPr>
                <w:ins w:id="147" w:author="Lok Yeung" w:date="2017-11-09T20:34:00Z"/>
              </w:rPr>
            </w:pPr>
            <w:ins w:id="148" w:author="Lok Yeung" w:date="2017-11-09T20:35:00Z">
              <w:r>
                <w:t>6</w:t>
              </w:r>
            </w:ins>
          </w:p>
        </w:tc>
        <w:tc>
          <w:tcPr>
            <w:tcW w:w="483" w:type="dxa"/>
          </w:tcPr>
          <w:p w14:paraId="70B18D7C" w14:textId="18C0FF7A" w:rsidR="0099379C" w:rsidRDefault="00AE1A23" w:rsidP="006C0ABB">
            <w:pPr>
              <w:pStyle w:val="a5"/>
              <w:ind w:firstLineChars="0" w:firstLine="0"/>
              <w:rPr>
                <w:ins w:id="149" w:author="Lok Yeung" w:date="2017-11-09T20:34:00Z"/>
              </w:rPr>
            </w:pPr>
            <w:ins w:id="150" w:author="Lok Yeung" w:date="2017-11-09T20:35:00Z">
              <w:r>
                <w:t>5</w:t>
              </w:r>
            </w:ins>
          </w:p>
        </w:tc>
        <w:tc>
          <w:tcPr>
            <w:tcW w:w="508" w:type="dxa"/>
          </w:tcPr>
          <w:p w14:paraId="668DBDC3" w14:textId="3F15A5B1" w:rsidR="0099379C" w:rsidRDefault="00AE1A23" w:rsidP="006C0ABB">
            <w:pPr>
              <w:pStyle w:val="a5"/>
              <w:ind w:firstLineChars="0" w:firstLine="0"/>
              <w:rPr>
                <w:ins w:id="151" w:author="Lok Yeung" w:date="2017-11-09T20:34:00Z"/>
              </w:rPr>
            </w:pPr>
            <w:ins w:id="152" w:author="Lok Yeung" w:date="2017-11-09T20:35:00Z">
              <w:r>
                <w:t>7</w:t>
              </w:r>
            </w:ins>
          </w:p>
        </w:tc>
        <w:tc>
          <w:tcPr>
            <w:tcW w:w="508" w:type="dxa"/>
          </w:tcPr>
          <w:p w14:paraId="66B5DB72" w14:textId="3C823DE2" w:rsidR="0099379C" w:rsidRDefault="00AE1A23" w:rsidP="006C0ABB">
            <w:pPr>
              <w:pStyle w:val="a5"/>
              <w:ind w:firstLineChars="0" w:firstLine="0"/>
              <w:rPr>
                <w:ins w:id="153" w:author="Lok Yeung" w:date="2017-11-09T20:34:00Z"/>
              </w:rPr>
            </w:pPr>
            <w:ins w:id="154" w:author="Lok Yeung" w:date="2017-11-09T20:35:00Z">
              <w:r>
                <w:t>4</w:t>
              </w:r>
            </w:ins>
          </w:p>
        </w:tc>
        <w:tc>
          <w:tcPr>
            <w:tcW w:w="508" w:type="dxa"/>
          </w:tcPr>
          <w:p w14:paraId="69B09D0C" w14:textId="6B8CE4FC" w:rsidR="0099379C" w:rsidRDefault="00AE1A23" w:rsidP="006C0ABB">
            <w:pPr>
              <w:pStyle w:val="a5"/>
              <w:ind w:firstLineChars="0" w:firstLine="0"/>
              <w:rPr>
                <w:ins w:id="155" w:author="Lok Yeung" w:date="2017-11-09T20:34:00Z"/>
              </w:rPr>
            </w:pPr>
            <w:ins w:id="156" w:author="Lok Yeung" w:date="2017-11-09T20:35:00Z">
              <w:r>
                <w:t>7</w:t>
              </w:r>
            </w:ins>
          </w:p>
        </w:tc>
        <w:tc>
          <w:tcPr>
            <w:tcW w:w="508" w:type="dxa"/>
          </w:tcPr>
          <w:p w14:paraId="3785C022" w14:textId="1739883E" w:rsidR="0099379C" w:rsidRDefault="00AE1A23" w:rsidP="006C0ABB">
            <w:pPr>
              <w:pStyle w:val="a5"/>
              <w:ind w:firstLineChars="0" w:firstLine="0"/>
              <w:rPr>
                <w:ins w:id="157" w:author="Lok Yeung" w:date="2017-11-09T20:34:00Z"/>
              </w:rPr>
            </w:pPr>
            <w:ins w:id="158" w:author="Lok Yeung" w:date="2017-11-09T20:35:00Z">
              <w:r>
                <w:t>6</w:t>
              </w:r>
            </w:ins>
          </w:p>
        </w:tc>
        <w:tc>
          <w:tcPr>
            <w:tcW w:w="508" w:type="dxa"/>
          </w:tcPr>
          <w:p w14:paraId="2128ABF9" w14:textId="152C6D32" w:rsidR="0099379C" w:rsidRDefault="00AE1A23" w:rsidP="006C0ABB">
            <w:pPr>
              <w:pStyle w:val="a5"/>
              <w:ind w:firstLineChars="0" w:firstLine="0"/>
              <w:rPr>
                <w:ins w:id="159" w:author="Lok Yeung" w:date="2017-11-09T20:34:00Z"/>
              </w:rPr>
            </w:pPr>
            <w:ins w:id="160" w:author="Lok Yeung" w:date="2017-11-09T20:35:00Z">
              <w:r>
                <w:t>8</w:t>
              </w:r>
            </w:ins>
          </w:p>
        </w:tc>
      </w:tr>
    </w:tbl>
    <w:p w14:paraId="6442B7B1" w14:textId="6188E9D8" w:rsidR="00913A27" w:rsidRPr="00913A27" w:rsidRDefault="00913A27">
      <w:pPr>
        <w:pStyle w:val="a5"/>
        <w:ind w:left="360"/>
        <w:rPr>
          <w:ins w:id="161" w:author="Lok Yeung" w:date="2017-11-09T20:35:00Z"/>
          <w:u w:val="single"/>
          <w:rPrChange w:id="162" w:author="Lok Yeung" w:date="2017-11-09T20:36:00Z">
            <w:rPr>
              <w:ins w:id="163" w:author="Lok Yeung" w:date="2017-11-09T20:35:00Z"/>
            </w:rPr>
          </w:rPrChange>
        </w:rPr>
        <w:pPrChange w:id="164" w:author="Lok Yeung" w:date="2017-11-09T20:36:00Z">
          <w:pPr>
            <w:pStyle w:val="a5"/>
          </w:pPr>
        </w:pPrChange>
      </w:pPr>
      <w:ins w:id="165" w:author="Lok Yeung" w:date="2017-11-09T20:36:00Z">
        <w:r>
          <w:rPr>
            <w:rFonts w:hint="eastAsia"/>
            <w:u w:val="single"/>
          </w:rPr>
          <w:t>平均</w:t>
        </w:r>
        <w:r>
          <w:rPr>
            <w:u w:val="single"/>
          </w:rPr>
          <w:t>查找长度</w:t>
        </w:r>
        <w:r>
          <w:rPr>
            <w:u w:val="single"/>
          </w:rPr>
          <w:t xml:space="preserve">= </w:t>
        </w:r>
      </w:ins>
      <w:ins w:id="166" w:author="Lok Yeung" w:date="2017-11-09T20:35:00Z">
        <w:r w:rsidRPr="0043488B">
          <w:rPr>
            <w:u w:val="single"/>
          </w:rPr>
          <w:t>5/128</w:t>
        </w:r>
      </w:ins>
      <w:ins w:id="167" w:author="Lok Yeung" w:date="2017-11-09T20:36:00Z">
        <w:r>
          <w:rPr>
            <w:u w:val="single"/>
          </w:rPr>
          <w:t xml:space="preserve"> </w:t>
        </w:r>
      </w:ins>
      <w:ins w:id="168" w:author="Lok Yeung" w:date="2017-11-09T20:35:00Z">
        <w:r w:rsidRPr="0043488B">
          <w:rPr>
            <w:u w:val="single"/>
          </w:rPr>
          <w:t>+</w:t>
        </w:r>
      </w:ins>
      <w:ins w:id="169" w:author="Lok Yeung" w:date="2017-11-09T20:36:00Z">
        <w:r>
          <w:rPr>
            <w:u w:val="single"/>
          </w:rPr>
          <w:t xml:space="preserve"> </w:t>
        </w:r>
      </w:ins>
      <w:ins w:id="170" w:author="Lok Yeung" w:date="2017-11-09T20:35:00Z">
        <w:r w:rsidRPr="0043488B">
          <w:rPr>
            <w:u w:val="single"/>
          </w:rPr>
          <w:t>4/128</w:t>
        </w:r>
      </w:ins>
      <w:ins w:id="171" w:author="Lok Yeung" w:date="2017-11-09T20:36:00Z">
        <w:r>
          <w:rPr>
            <w:u w:val="single"/>
          </w:rPr>
          <w:t xml:space="preserve"> </w:t>
        </w:r>
      </w:ins>
      <w:ins w:id="172" w:author="Lok Yeung" w:date="2017-11-09T20:35:00Z">
        <w:r w:rsidRPr="0043488B">
          <w:rPr>
            <w:u w:val="single"/>
          </w:rPr>
          <w:t>+</w:t>
        </w:r>
      </w:ins>
      <w:ins w:id="173" w:author="Lok Yeung" w:date="2017-11-09T20:36:00Z">
        <w:r>
          <w:rPr>
            <w:u w:val="single"/>
          </w:rPr>
          <w:t xml:space="preserve"> </w:t>
        </w:r>
      </w:ins>
      <w:ins w:id="174" w:author="Lok Yeung" w:date="2017-11-09T20:35:00Z">
        <w:r w:rsidRPr="0043488B">
          <w:rPr>
            <w:u w:val="single"/>
          </w:rPr>
          <w:t>6/32</w:t>
        </w:r>
      </w:ins>
      <w:ins w:id="175" w:author="Lok Yeung" w:date="2017-11-09T20:36:00Z">
        <w:r>
          <w:rPr>
            <w:u w:val="single"/>
          </w:rPr>
          <w:t xml:space="preserve"> </w:t>
        </w:r>
      </w:ins>
      <w:ins w:id="176" w:author="Lok Yeung" w:date="2017-11-09T20:35:00Z">
        <w:r w:rsidRPr="0043488B">
          <w:rPr>
            <w:u w:val="single"/>
          </w:rPr>
          <w:t>+</w:t>
        </w:r>
      </w:ins>
      <w:ins w:id="177" w:author="Lok Yeung" w:date="2017-11-09T20:36:00Z">
        <w:r>
          <w:rPr>
            <w:u w:val="single"/>
          </w:rPr>
          <w:t xml:space="preserve"> </w:t>
        </w:r>
      </w:ins>
      <w:ins w:id="178" w:author="Lok Yeung" w:date="2017-11-09T20:35:00Z">
        <w:r w:rsidRPr="0043488B">
          <w:rPr>
            <w:u w:val="single"/>
          </w:rPr>
          <w:t>3/8</w:t>
        </w:r>
      </w:ins>
      <w:ins w:id="179" w:author="Lok Yeung" w:date="2017-11-09T20:36:00Z">
        <w:r>
          <w:rPr>
            <w:u w:val="single"/>
          </w:rPr>
          <w:t xml:space="preserve"> </w:t>
        </w:r>
      </w:ins>
      <w:ins w:id="180" w:author="Lok Yeung" w:date="2017-11-09T20:35:00Z">
        <w:r w:rsidRPr="0043488B">
          <w:rPr>
            <w:u w:val="single"/>
          </w:rPr>
          <w:t>+</w:t>
        </w:r>
      </w:ins>
      <w:ins w:id="181" w:author="Lok Yeung" w:date="2017-11-09T20:36:00Z">
        <w:r>
          <w:rPr>
            <w:u w:val="single"/>
          </w:rPr>
          <w:t xml:space="preserve"> </w:t>
        </w:r>
      </w:ins>
      <w:ins w:id="182" w:author="Lok Yeung" w:date="2017-11-09T20:35:00Z">
        <w:r w:rsidRPr="0043488B">
          <w:rPr>
            <w:u w:val="single"/>
          </w:rPr>
          <w:t>6/8</w:t>
        </w:r>
      </w:ins>
      <w:ins w:id="183" w:author="Lok Yeung" w:date="2017-11-09T20:36:00Z">
        <w:r>
          <w:rPr>
            <w:u w:val="single"/>
          </w:rPr>
          <w:t xml:space="preserve"> </w:t>
        </w:r>
      </w:ins>
      <w:ins w:id="184" w:author="Lok Yeung" w:date="2017-11-09T20:35:00Z">
        <w:r w:rsidRPr="0043488B">
          <w:rPr>
            <w:u w:val="single"/>
          </w:rPr>
          <w:t>+</w:t>
        </w:r>
      </w:ins>
      <w:ins w:id="185" w:author="Lok Yeung" w:date="2017-11-09T20:36:00Z">
        <w:r>
          <w:rPr>
            <w:u w:val="single"/>
          </w:rPr>
          <w:t xml:space="preserve"> </w:t>
        </w:r>
      </w:ins>
      <w:ins w:id="186" w:author="Lok Yeung" w:date="2017-11-09T20:35:00Z">
        <w:r w:rsidRPr="0043488B">
          <w:rPr>
            <w:u w:val="single"/>
          </w:rPr>
          <w:t>5/32</w:t>
        </w:r>
      </w:ins>
      <w:ins w:id="187" w:author="Lok Yeung" w:date="2017-11-09T20:36:00Z">
        <w:r>
          <w:rPr>
            <w:u w:val="single"/>
          </w:rPr>
          <w:t xml:space="preserve"> </w:t>
        </w:r>
      </w:ins>
      <w:ins w:id="188" w:author="Lok Yeung" w:date="2017-11-09T20:35:00Z">
        <w:r w:rsidRPr="0043488B">
          <w:rPr>
            <w:u w:val="single"/>
          </w:rPr>
          <w:t>+</w:t>
        </w:r>
      </w:ins>
      <w:ins w:id="189" w:author="Lok Yeung" w:date="2017-11-09T20:36:00Z">
        <w:r>
          <w:rPr>
            <w:u w:val="single"/>
          </w:rPr>
          <w:t xml:space="preserve"> </w:t>
        </w:r>
      </w:ins>
      <w:ins w:id="190" w:author="Lok Yeung" w:date="2017-11-09T20:35:00Z">
        <w:r w:rsidRPr="0043488B">
          <w:rPr>
            <w:u w:val="single"/>
          </w:rPr>
          <w:t>7/16</w:t>
        </w:r>
      </w:ins>
      <w:ins w:id="191" w:author="Lok Yeung" w:date="2017-11-09T20:36:00Z">
        <w:r>
          <w:rPr>
            <w:u w:val="single"/>
          </w:rPr>
          <w:t xml:space="preserve"> </w:t>
        </w:r>
      </w:ins>
      <w:ins w:id="192" w:author="Lok Yeung" w:date="2017-11-09T20:35:00Z">
        <w:r w:rsidRPr="0043488B">
          <w:rPr>
            <w:u w:val="single"/>
          </w:rPr>
          <w:t>+</w:t>
        </w:r>
      </w:ins>
      <w:ins w:id="193" w:author="Lok Yeung" w:date="2017-11-09T20:36:00Z">
        <w:r>
          <w:rPr>
            <w:u w:val="single"/>
          </w:rPr>
          <w:t xml:space="preserve"> </w:t>
        </w:r>
      </w:ins>
      <w:ins w:id="194" w:author="Lok Yeung" w:date="2017-11-09T20:35:00Z">
        <w:r w:rsidRPr="0043488B">
          <w:rPr>
            <w:u w:val="single"/>
          </w:rPr>
          <w:t>2/16</w:t>
        </w:r>
      </w:ins>
      <w:ins w:id="195" w:author="Lok Yeung" w:date="2017-11-09T20:36:00Z">
        <w:r>
          <w:rPr>
            <w:u w:val="single"/>
          </w:rPr>
          <w:t xml:space="preserve"> </w:t>
        </w:r>
      </w:ins>
      <w:ins w:id="196" w:author="Lok Yeung" w:date="2017-11-09T20:35:00Z">
        <w:r w:rsidRPr="0043488B">
          <w:rPr>
            <w:u w:val="single"/>
          </w:rPr>
          <w:t>+</w:t>
        </w:r>
      </w:ins>
      <w:ins w:id="197" w:author="Lok Yeung" w:date="2017-11-09T20:36:00Z">
        <w:r>
          <w:rPr>
            <w:u w:val="single"/>
          </w:rPr>
          <w:t xml:space="preserve"> </w:t>
        </w:r>
      </w:ins>
      <w:ins w:id="198" w:author="Lok Yeung" w:date="2017-11-09T20:35:00Z">
        <w:r w:rsidRPr="0043488B">
          <w:rPr>
            <w:u w:val="single"/>
          </w:rPr>
          <w:t>6/128</w:t>
        </w:r>
      </w:ins>
      <w:ins w:id="199" w:author="Lok Yeung" w:date="2017-11-09T20:36:00Z">
        <w:r>
          <w:rPr>
            <w:u w:val="single"/>
          </w:rPr>
          <w:t xml:space="preserve"> </w:t>
        </w:r>
      </w:ins>
      <w:ins w:id="200" w:author="Lok Yeung" w:date="2017-11-09T20:35:00Z">
        <w:r w:rsidRPr="0043488B">
          <w:rPr>
            <w:u w:val="single"/>
          </w:rPr>
          <w:t>+</w:t>
        </w:r>
      </w:ins>
      <w:ins w:id="201" w:author="Lok Yeung" w:date="2017-11-09T20:36:00Z">
        <w:r>
          <w:rPr>
            <w:u w:val="single"/>
          </w:rPr>
          <w:t xml:space="preserve"> </w:t>
        </w:r>
      </w:ins>
      <w:ins w:id="202" w:author="Lok Yeung" w:date="2017-11-09T20:35:00Z">
        <w:r w:rsidRPr="0043488B">
          <w:rPr>
            <w:u w:val="single"/>
          </w:rPr>
          <w:t>5/64</w:t>
        </w:r>
      </w:ins>
      <w:ins w:id="203" w:author="Lok Yeung" w:date="2017-11-09T20:36:00Z">
        <w:r>
          <w:rPr>
            <w:u w:val="single"/>
          </w:rPr>
          <w:t xml:space="preserve"> </w:t>
        </w:r>
      </w:ins>
      <w:ins w:id="204" w:author="Lok Yeung" w:date="2017-11-09T20:35:00Z">
        <w:r w:rsidRPr="0043488B">
          <w:rPr>
            <w:u w:val="single"/>
          </w:rPr>
          <w:t>+</w:t>
        </w:r>
      </w:ins>
      <w:ins w:id="205" w:author="Lok Yeung" w:date="2017-11-09T20:36:00Z">
        <w:r>
          <w:rPr>
            <w:u w:val="single"/>
          </w:rPr>
          <w:t xml:space="preserve"> </w:t>
        </w:r>
      </w:ins>
      <w:ins w:id="206" w:author="Lok Yeung" w:date="2017-11-09T20:35:00Z">
        <w:r w:rsidRPr="0043488B">
          <w:rPr>
            <w:u w:val="single"/>
          </w:rPr>
          <w:t>7/16</w:t>
        </w:r>
      </w:ins>
      <w:ins w:id="207" w:author="Lok Yeung" w:date="2017-11-09T20:36:00Z">
        <w:r>
          <w:rPr>
            <w:u w:val="single"/>
          </w:rPr>
          <w:t xml:space="preserve"> </w:t>
        </w:r>
      </w:ins>
      <w:ins w:id="208" w:author="Lok Yeung" w:date="2017-11-09T20:35:00Z">
        <w:r w:rsidRPr="0043488B">
          <w:rPr>
            <w:u w:val="single"/>
          </w:rPr>
          <w:t>+</w:t>
        </w:r>
      </w:ins>
      <w:ins w:id="209" w:author="Lok Yeung" w:date="2017-11-09T20:36:00Z">
        <w:r>
          <w:rPr>
            <w:u w:val="single"/>
          </w:rPr>
          <w:t xml:space="preserve"> </w:t>
        </w:r>
      </w:ins>
      <w:ins w:id="210" w:author="Lok Yeung" w:date="2017-11-09T20:35:00Z">
        <w:r w:rsidRPr="0043488B">
          <w:rPr>
            <w:u w:val="single"/>
          </w:rPr>
          <w:t>4/4</w:t>
        </w:r>
      </w:ins>
      <w:ins w:id="211" w:author="Lok Yeung" w:date="2017-11-09T20:36:00Z">
        <w:r>
          <w:rPr>
            <w:u w:val="single"/>
          </w:rPr>
          <w:t xml:space="preserve"> </w:t>
        </w:r>
      </w:ins>
      <w:ins w:id="212" w:author="Lok Yeung" w:date="2017-11-09T20:35:00Z">
        <w:r w:rsidRPr="0043488B">
          <w:rPr>
            <w:u w:val="single"/>
          </w:rPr>
          <w:t>+</w:t>
        </w:r>
      </w:ins>
      <w:ins w:id="213" w:author="Lok Yeung" w:date="2017-11-09T20:36:00Z">
        <w:r>
          <w:rPr>
            <w:u w:val="single"/>
          </w:rPr>
          <w:t xml:space="preserve"> </w:t>
        </w:r>
      </w:ins>
      <w:ins w:id="214" w:author="Lok Yeung" w:date="2017-11-09T20:35:00Z">
        <w:r w:rsidRPr="0043488B">
          <w:rPr>
            <w:u w:val="single"/>
          </w:rPr>
          <w:t>7/16*3</w:t>
        </w:r>
      </w:ins>
      <w:ins w:id="215" w:author="Lok Yeung" w:date="2017-11-09T20:36:00Z">
        <w:r>
          <w:rPr>
            <w:u w:val="single"/>
          </w:rPr>
          <w:t xml:space="preserve"> </w:t>
        </w:r>
      </w:ins>
      <w:ins w:id="216" w:author="Lok Yeung" w:date="2017-11-09T20:35:00Z">
        <w:r w:rsidRPr="0043488B">
          <w:rPr>
            <w:u w:val="single"/>
          </w:rPr>
          <w:t>+</w:t>
        </w:r>
      </w:ins>
      <w:ins w:id="217" w:author="Lok Yeung" w:date="2017-11-09T20:36:00Z">
        <w:r>
          <w:rPr>
            <w:u w:val="single"/>
          </w:rPr>
          <w:t xml:space="preserve"> </w:t>
        </w:r>
      </w:ins>
      <w:ins w:id="218" w:author="Lok Yeung" w:date="2017-11-09T20:35:00Z">
        <w:r w:rsidRPr="0043488B">
          <w:rPr>
            <w:u w:val="single"/>
          </w:rPr>
          <w:t>6/128</w:t>
        </w:r>
      </w:ins>
      <w:ins w:id="219" w:author="Lok Yeung" w:date="2017-11-09T20:36:00Z">
        <w:r>
          <w:rPr>
            <w:u w:val="single"/>
          </w:rPr>
          <w:t xml:space="preserve"> </w:t>
        </w:r>
      </w:ins>
      <w:ins w:id="220" w:author="Lok Yeung" w:date="2017-11-09T20:35:00Z">
        <w:r w:rsidRPr="0043488B">
          <w:rPr>
            <w:u w:val="single"/>
          </w:rPr>
          <w:t>+</w:t>
        </w:r>
      </w:ins>
      <w:ins w:id="221" w:author="Lok Yeung" w:date="2017-11-09T20:36:00Z">
        <w:r>
          <w:rPr>
            <w:u w:val="single"/>
          </w:rPr>
          <w:t xml:space="preserve"> </w:t>
        </w:r>
      </w:ins>
      <w:ins w:id="222" w:author="Lok Yeung" w:date="2017-11-09T20:35:00Z">
        <w:r w:rsidRPr="0043488B">
          <w:rPr>
            <w:u w:val="single"/>
          </w:rPr>
          <w:t>8/64</w:t>
        </w:r>
      </w:ins>
      <w:ins w:id="223" w:author="Lok Yeung" w:date="2017-11-09T20:36:00Z">
        <w:r>
          <w:rPr>
            <w:rFonts w:hint="eastAsia"/>
            <w:u w:val="single"/>
          </w:rPr>
          <w:t xml:space="preserve"> = </w:t>
        </w:r>
      </w:ins>
      <w:ins w:id="224" w:author="Lok Yeung" w:date="2017-11-09T20:35:00Z">
        <w:r w:rsidRPr="00913A27">
          <w:rPr>
            <w:u w:val="single"/>
            <w:rPrChange w:id="225" w:author="Lok Yeung" w:date="2017-11-09T20:36:00Z">
              <w:rPr/>
            </w:rPrChange>
          </w:rPr>
          <w:t>659/128</w:t>
        </w:r>
      </w:ins>
    </w:p>
    <w:p w14:paraId="0BE0BB9C" w14:textId="77777777" w:rsidR="0099379C" w:rsidRDefault="0099379C" w:rsidP="006C0ABB">
      <w:pPr>
        <w:pStyle w:val="a5"/>
        <w:ind w:left="360" w:firstLineChars="0" w:firstLine="0"/>
        <w:rPr>
          <w:ins w:id="226" w:author="Lok Yeung" w:date="2017-11-09T20:35:00Z"/>
        </w:rPr>
      </w:pPr>
    </w:p>
    <w:p w14:paraId="0CB77A07" w14:textId="77777777" w:rsidR="005802EE" w:rsidRDefault="005802EE" w:rsidP="006C0ABB">
      <w:pPr>
        <w:pStyle w:val="a5"/>
        <w:ind w:left="360" w:firstLineChars="0" w:firstLine="0"/>
      </w:pPr>
    </w:p>
    <w:p w14:paraId="40B37169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考察表达式求值算法。算法执行过程中的某时刻，若操作符栈中的括号多达</w:t>
      </w:r>
      <w:r>
        <w:t>2010</w:t>
      </w:r>
      <w:r>
        <w:rPr>
          <w:rFonts w:hint="eastAsia"/>
        </w:rPr>
        <w:t>个，则此时栈的规模（含栈底的</w:t>
      </w:r>
      <w:r>
        <w:t>’\n’</w:t>
      </w:r>
      <w:r>
        <w:rPr>
          <w:rFonts w:hint="eastAsia"/>
        </w:rPr>
        <w:t>）至多可能多达？试说明理由，并示范性地画出当时栈中的内容。</w:t>
      </w:r>
    </w:p>
    <w:p w14:paraId="3F128FCD" w14:textId="5E9C9707" w:rsidR="006C0ABB" w:rsidRDefault="006C0ABB" w:rsidP="006C0ABB">
      <w:pPr>
        <w:pStyle w:val="a5"/>
        <w:ind w:left="360" w:firstLineChars="0" w:firstLine="0"/>
        <w:rPr>
          <w:ins w:id="227" w:author="Lok Yeung" w:date="2017-11-09T20:38:00Z"/>
        </w:rPr>
      </w:pPr>
      <w:r>
        <w:rPr>
          <w:rFonts w:hint="eastAsia"/>
        </w:rPr>
        <w:t>答：</w:t>
      </w:r>
      <w:del w:id="228" w:author="Lok Yeung" w:date="2017-11-09T20:40:00Z">
        <w:r w:rsidDel="00EB6F6F">
          <w:delText>3*2010+1+4 = 6035</w:delText>
        </w:r>
        <w:r w:rsidDel="00EB6F6F">
          <w:rPr>
            <w:rFonts w:hint="eastAsia"/>
          </w:rPr>
          <w:delText>。</w:delText>
        </w:r>
      </w:del>
      <w:ins w:id="229" w:author="Lok Yeung" w:date="2017-11-09T20:38:00Z">
        <w:r w:rsidR="00E410EE">
          <w:t>4 * 2010 + 1 + 4 = 8045(</w:t>
        </w:r>
        <w:r w:rsidR="00E410EE">
          <w:rPr>
            <w:rFonts w:hint="eastAsia"/>
          </w:rPr>
          <w:t>考虑乘方</w:t>
        </w:r>
        <w:r w:rsidR="00E410EE">
          <w:t>操作后</w:t>
        </w:r>
        <w:r w:rsidR="00E410EE">
          <w:t>)</w:t>
        </w:r>
      </w:ins>
      <w:ins w:id="230" w:author="Lok Yeung" w:date="2017-11-09T20:40:00Z">
        <w:r w:rsidR="00EB6F6F">
          <w:t>、（注意</w:t>
        </w:r>
      </w:ins>
      <w:ins w:id="231" w:author="Lok Yeung" w:date="2017-11-09T20:41:00Z">
        <w:r w:rsidR="00EB6F6F">
          <w:t>+1</w:t>
        </w:r>
        <w:r w:rsidR="00EB6F6F">
          <w:t>，</w:t>
        </w:r>
        <w:r w:rsidR="00EB6F6F">
          <w:rPr>
            <w:rFonts w:hint="eastAsia"/>
          </w:rPr>
          <w:t>有</w:t>
        </w:r>
        <w:r w:rsidR="00EB6F6F">
          <w:t>阶乘操作！</w:t>
        </w:r>
      </w:ins>
      <w:ins w:id="232" w:author="Lok Yeung" w:date="2017-11-09T20:40:00Z">
        <w:r w:rsidR="00EB6F6F">
          <w:t>）</w:t>
        </w:r>
      </w:ins>
    </w:p>
    <w:p w14:paraId="79E21445" w14:textId="4F990B20" w:rsidR="00E410EE" w:rsidRDefault="00772DC6" w:rsidP="006C0ABB">
      <w:pPr>
        <w:pStyle w:val="a5"/>
        <w:ind w:left="360" w:firstLineChars="0" w:firstLine="0"/>
      </w:pPr>
      <w:ins w:id="233" w:author="Lok Yeung" w:date="2017-11-09T20:38:00Z">
        <w:r>
          <w:t>栈中内容：</w:t>
        </w:r>
        <w:r>
          <w:t xml:space="preserve">\0 + * ^ ( + * ^ ( + * ^ </w:t>
        </w:r>
      </w:ins>
      <w:ins w:id="234" w:author="Lok Yeung" w:date="2017-11-09T20:39:00Z">
        <w:r>
          <w:t>…</w:t>
        </w:r>
        <w:r>
          <w:rPr>
            <w:rFonts w:hint="eastAsia"/>
          </w:rPr>
          <w:t xml:space="preserve"> ( + * ^ !</w:t>
        </w:r>
      </w:ins>
    </w:p>
    <w:p w14:paraId="46239053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阅读以下程序，试给出其中</w:t>
      </w:r>
      <w:r>
        <w:t>ListReport()</w:t>
      </w:r>
      <w:r>
        <w:rPr>
          <w:rFonts w:hint="eastAsia"/>
        </w:rPr>
        <w:t>一句的输出结果（即当时序列</w:t>
      </w:r>
      <w:r>
        <w:t>L</w:t>
      </w:r>
      <w:r>
        <w:rPr>
          <w:rFonts w:hint="eastAsia"/>
        </w:rPr>
        <w:t>中个元素的数值）</w:t>
      </w:r>
    </w:p>
    <w:p w14:paraId="5D64ACB9" w14:textId="77777777" w:rsidR="006C0ABB" w:rsidRDefault="006C0ABB" w:rsidP="006C0ABB">
      <w:pPr>
        <w:ind w:left="360"/>
      </w:pPr>
      <w:r>
        <w:t>#define LLiST_ELEM_TYPE_iNT    //</w:t>
      </w:r>
      <w:r>
        <w:rPr>
          <w:rFonts w:hint="eastAsia"/>
        </w:rPr>
        <w:t>节点数据域为</w:t>
      </w:r>
      <w:r>
        <w:t>int</w:t>
      </w:r>
      <w:r>
        <w:rPr>
          <w:rFonts w:hint="eastAsia"/>
        </w:rPr>
        <w:t>型</w:t>
      </w:r>
    </w:p>
    <w:p w14:paraId="7A43169C" w14:textId="77777777" w:rsidR="006C0ABB" w:rsidRDefault="006C0ABB" w:rsidP="006C0ABB">
      <w:pPr>
        <w:ind w:left="360"/>
      </w:pPr>
      <w:r>
        <w:t xml:space="preserve">LvalueType </w:t>
      </w:r>
      <w:proofErr w:type="gramStart"/>
      <w:r>
        <w:t>visit(</w:t>
      </w:r>
      <w:proofErr w:type="gramEnd"/>
      <w:r>
        <w:t>LvalueType e)</w:t>
      </w:r>
    </w:p>
    <w:p w14:paraId="7AC763F7" w14:textId="77777777" w:rsidR="006C0ABB" w:rsidRDefault="006C0ABB" w:rsidP="006C0ABB">
      <w:pPr>
        <w:ind w:left="360"/>
      </w:pPr>
      <w:r>
        <w:t>{</w:t>
      </w:r>
    </w:p>
    <w:p w14:paraId="4E530054" w14:textId="77777777" w:rsidR="006C0ABB" w:rsidRDefault="006C0ABB" w:rsidP="006C0ABB">
      <w:pPr>
        <w:ind w:left="780" w:firstLine="60"/>
      </w:pPr>
      <w:r>
        <w:t>static int lemda = 1980;</w:t>
      </w:r>
    </w:p>
    <w:p w14:paraId="61406B42" w14:textId="77777777" w:rsidR="006C0ABB" w:rsidRDefault="006C0ABB" w:rsidP="006C0ABB">
      <w:pPr>
        <w:ind w:left="360"/>
      </w:pPr>
      <w:r>
        <w:tab/>
      </w:r>
      <w:r>
        <w:tab/>
        <w:t>lemda += e*e;</w:t>
      </w:r>
    </w:p>
    <w:p w14:paraId="7F5FAD85" w14:textId="77777777" w:rsidR="006C0ABB" w:rsidRDefault="006C0ABB" w:rsidP="006C0ABB">
      <w:pPr>
        <w:ind w:left="360"/>
      </w:pPr>
      <w:r>
        <w:tab/>
      </w:r>
      <w:r>
        <w:tab/>
        <w:t>return lemda;</w:t>
      </w:r>
    </w:p>
    <w:p w14:paraId="1490D2C3" w14:textId="77777777" w:rsidR="006C0ABB" w:rsidRDefault="006C0ABB" w:rsidP="006C0ABB">
      <w:pPr>
        <w:ind w:left="360"/>
      </w:pPr>
      <w:r>
        <w:t>}</w:t>
      </w:r>
    </w:p>
    <w:p w14:paraId="12F237AB" w14:textId="77777777" w:rsidR="006C0ABB" w:rsidRDefault="006C0ABB" w:rsidP="006C0AB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int argc, char* argv[])</w:t>
      </w:r>
    </w:p>
    <w:p w14:paraId="714E50C4" w14:textId="77777777" w:rsidR="006C0ABB" w:rsidRDefault="006C0ABB" w:rsidP="006C0ABB">
      <w:pPr>
        <w:ind w:left="360"/>
      </w:pPr>
      <w:r>
        <w:t>{</w:t>
      </w:r>
    </w:p>
    <w:p w14:paraId="647D7180" w14:textId="77777777" w:rsidR="006C0ABB" w:rsidRDefault="006C0ABB" w:rsidP="006C0ABB">
      <w:pPr>
        <w:ind w:left="360"/>
      </w:pPr>
      <w:r>
        <w:tab/>
      </w:r>
      <w:r>
        <w:tab/>
        <w:t xml:space="preserve">LList* L = </w:t>
      </w:r>
      <w:proofErr w:type="gramStart"/>
      <w:r>
        <w:t>Listinit(</w:t>
      </w:r>
      <w:proofErr w:type="gramEnd"/>
      <w:r>
        <w:t>-1);</w:t>
      </w:r>
    </w:p>
    <w:p w14:paraId="3B7836E8" w14:textId="77777777" w:rsidR="006C0ABB" w:rsidRDefault="006C0ABB" w:rsidP="006C0ABB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int i=0; i&lt;5; i++)</w:t>
      </w:r>
    </w:p>
    <w:p w14:paraId="0DDF4258" w14:textId="77777777" w:rsidR="006C0ABB" w:rsidRDefault="006C0ABB" w:rsidP="006C0ABB">
      <w:pPr>
        <w:ind w:left="360"/>
      </w:pPr>
      <w:r>
        <w:tab/>
      </w:r>
      <w:r>
        <w:tab/>
      </w:r>
      <w:r>
        <w:tab/>
      </w:r>
      <w:proofErr w:type="gramStart"/>
      <w:r>
        <w:t>ListinsertLast(</w:t>
      </w:r>
      <w:proofErr w:type="gramEnd"/>
      <w:r>
        <w:t>L, i);</w:t>
      </w:r>
    </w:p>
    <w:p w14:paraId="4900D833" w14:textId="77777777" w:rsidR="006C0ABB" w:rsidRDefault="006C0ABB" w:rsidP="006C0ABB">
      <w:pPr>
        <w:ind w:left="360"/>
      </w:pPr>
      <w:r>
        <w:tab/>
      </w:r>
      <w:r>
        <w:tab/>
      </w:r>
      <w:proofErr w:type="gramStart"/>
      <w:r>
        <w:t>ListTraverse(</w:t>
      </w:r>
      <w:proofErr w:type="gramEnd"/>
      <w:r>
        <w:t>L, visit);</w:t>
      </w:r>
    </w:p>
    <w:p w14:paraId="4072F924" w14:textId="77777777" w:rsidR="006C0ABB" w:rsidRDefault="006C0ABB" w:rsidP="006C0A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64747" wp14:editId="5D192EA1">
                <wp:simplePos x="0" y="0"/>
                <wp:positionH relativeFrom="margin">
                  <wp:posOffset>1833245</wp:posOffset>
                </wp:positionH>
                <wp:positionV relativeFrom="paragraph">
                  <wp:posOffset>7620</wp:posOffset>
                </wp:positionV>
                <wp:extent cx="3781425" cy="1524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4.35pt;margin-top:.6pt;width:297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" fillcolor="white [3212]" strokecolor="black [3213]" strokeweight="2pt">
                <w10:wrap anchorx="margin"/>
              </v:rect>
            </w:pict>
          </mc:Fallback>
        </mc:AlternateContent>
      </w:r>
      <w:r>
        <w:tab/>
      </w:r>
      <w:r>
        <w:tab/>
        <w:t>ListReport(L);  /*</w:t>
      </w:r>
      <w:r>
        <w:rPr>
          <w:rFonts w:hint="eastAsia"/>
        </w:rPr>
        <w:t>输出：</w:t>
      </w:r>
      <w:r>
        <w:t xml:space="preserve">                                                         */</w:t>
      </w:r>
    </w:p>
    <w:p w14:paraId="15CCA10A" w14:textId="77777777" w:rsidR="006C0ABB" w:rsidRDefault="006C0ABB" w:rsidP="006C0ABB">
      <w:pPr>
        <w:ind w:left="360"/>
      </w:pPr>
      <w:r>
        <w:tab/>
      </w:r>
      <w:r>
        <w:tab/>
        <w:t>ListDestroy(L);</w:t>
      </w:r>
    </w:p>
    <w:p w14:paraId="664AB0A2" w14:textId="77777777" w:rsidR="006C0ABB" w:rsidRDefault="006C0ABB" w:rsidP="006C0ABB">
      <w:pPr>
        <w:ind w:left="360"/>
      </w:pPr>
      <w:r>
        <w:tab/>
      </w:r>
      <w:r>
        <w:tab/>
        <w:t>return 0;</w:t>
      </w:r>
    </w:p>
    <w:p w14:paraId="5A6712F0" w14:textId="77777777" w:rsidR="006C0ABB" w:rsidRDefault="006C0ABB" w:rsidP="006C0ABB">
      <w:pPr>
        <w:ind w:left="360"/>
      </w:pPr>
      <w:r>
        <w:t>}</w:t>
      </w:r>
    </w:p>
    <w:p w14:paraId="3F4E6418" w14:textId="77777777" w:rsidR="006C0ABB" w:rsidRDefault="006C0ABB" w:rsidP="006C0ABB">
      <w:pPr>
        <w:ind w:left="360"/>
        <w:rPr>
          <w:ins w:id="235" w:author="Lok Yeung" w:date="2017-11-09T20:44:00Z"/>
        </w:rPr>
      </w:pPr>
      <w:proofErr w:type="gramStart"/>
      <w:r>
        <w:t>1980  1981</w:t>
      </w:r>
      <w:proofErr w:type="gramEnd"/>
      <w:r>
        <w:t xml:space="preserve">  1985  1994  2010</w:t>
      </w:r>
    </w:p>
    <w:p w14:paraId="1015709D" w14:textId="77777777" w:rsidR="0063284E" w:rsidRPr="00F72CD1" w:rsidRDefault="0063284E" w:rsidP="0063284E">
      <w:pPr>
        <w:ind w:left="360"/>
        <w:rPr>
          <w:ins w:id="236" w:author="Lok Yeung" w:date="2017-11-09T20:44:00Z"/>
          <w:u w:val="single"/>
        </w:rPr>
      </w:pPr>
      <w:ins w:id="237" w:author="Lok Yeung" w:date="2017-11-09T20:44:00Z">
        <w:r w:rsidRPr="00F72CD1">
          <w:rPr>
            <w:rFonts w:hint="eastAsia"/>
            <w:u w:val="single"/>
          </w:rPr>
          <w:t>（具体</w:t>
        </w:r>
        <w:r w:rsidRPr="00F72CD1">
          <w:rPr>
            <w:u w:val="single"/>
          </w:rPr>
          <w:t>实现不明，可能为）</w:t>
        </w:r>
      </w:ins>
    </w:p>
    <w:p w14:paraId="218DEBF0" w14:textId="77777777" w:rsidR="0063284E" w:rsidRPr="00F72CD1" w:rsidRDefault="0063284E" w:rsidP="0063284E">
      <w:pPr>
        <w:ind w:left="360"/>
        <w:rPr>
          <w:ins w:id="238" w:author="Lok Yeung" w:date="2017-11-09T20:44:00Z"/>
          <w:u w:val="single"/>
        </w:rPr>
      </w:pPr>
      <w:proofErr w:type="gramStart"/>
      <w:ins w:id="239" w:author="Lok Yeung" w:date="2017-11-09T20:44:00Z">
        <w:r w:rsidRPr="00F72CD1">
          <w:rPr>
            <w:u w:val="single"/>
          </w:rPr>
          <w:t>1980  1981</w:t>
        </w:r>
        <w:proofErr w:type="gramEnd"/>
        <w:r w:rsidRPr="00F72CD1">
          <w:rPr>
            <w:u w:val="single"/>
          </w:rPr>
          <w:t xml:space="preserve">  1985  1994  2010</w:t>
        </w:r>
      </w:ins>
    </w:p>
    <w:p w14:paraId="5CA112CE" w14:textId="77777777" w:rsidR="0063284E" w:rsidRPr="00F72CD1" w:rsidRDefault="0063284E" w:rsidP="0063284E">
      <w:pPr>
        <w:ind w:left="360"/>
        <w:rPr>
          <w:ins w:id="240" w:author="Lok Yeung" w:date="2017-11-09T20:44:00Z"/>
          <w:u w:val="single"/>
        </w:rPr>
      </w:pPr>
      <w:ins w:id="241" w:author="Lok Yeung" w:date="2017-11-09T20:44:00Z">
        <w:r w:rsidRPr="00F72CD1">
          <w:rPr>
            <w:rFonts w:hint="eastAsia"/>
            <w:u w:val="single"/>
          </w:rPr>
          <w:t>（可能为</w:t>
        </w:r>
        <w:r w:rsidRPr="00F72CD1">
          <w:rPr>
            <w:u w:val="single"/>
          </w:rPr>
          <w:t>）</w:t>
        </w:r>
      </w:ins>
    </w:p>
    <w:p w14:paraId="627DD306" w14:textId="09CC1C04" w:rsidR="0063284E" w:rsidRPr="0063284E" w:rsidRDefault="0063284E" w:rsidP="0063284E">
      <w:pPr>
        <w:ind w:left="360"/>
        <w:rPr>
          <w:u w:val="single"/>
          <w:rPrChange w:id="242" w:author="Lok Yeung" w:date="2017-11-09T20:44:00Z">
            <w:rPr/>
          </w:rPrChange>
        </w:rPr>
      </w:pPr>
      <w:ins w:id="243" w:author="Lok Yeung" w:date="2017-11-09T20:44:00Z">
        <w:r w:rsidRPr="00F72CD1">
          <w:rPr>
            <w:rFonts w:hint="eastAsia"/>
            <w:u w:val="single"/>
          </w:rPr>
          <w:t>1 2 3 4 5</w:t>
        </w:r>
      </w:ins>
    </w:p>
    <w:p w14:paraId="3D62BD91" w14:textId="77777777" w:rsidR="006C0ABB" w:rsidRDefault="006C0ABB" w:rsidP="006C0ABB">
      <w:r>
        <w:rPr>
          <w:rStyle w:val="a4"/>
          <w:rFonts w:hint="eastAsia"/>
        </w:rPr>
        <w:t>第</w:t>
      </w:r>
      <w:r>
        <w:rPr>
          <w:rStyle w:val="a4"/>
        </w:rPr>
        <w:t>5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基于</w:t>
      </w:r>
      <w:r>
        <w:rPr>
          <w:rStyle w:val="a7"/>
        </w:rPr>
        <w:t>ADT</w:t>
      </w:r>
      <w:r>
        <w:rPr>
          <w:rStyle w:val="a7"/>
          <w:rFonts w:hint="eastAsia"/>
        </w:rPr>
        <w:t>操作实现算法（如有必要，可增加子函数）</w:t>
      </w:r>
    </w:p>
    <w:p w14:paraId="100F3D25" w14:textId="77777777" w:rsidR="006C0ABB" w:rsidRDefault="006C0ABB" w:rsidP="006C0ABB">
      <w:r>
        <w:t>1</w:t>
      </w:r>
      <w:r>
        <w:rPr>
          <w:rFonts w:hint="eastAsia"/>
        </w:rPr>
        <w:t>、</w:t>
      </w:r>
      <w:r>
        <w:t>sortOddEvev(L)</w:t>
      </w:r>
    </w:p>
    <w:p w14:paraId="33A96346" w14:textId="77777777" w:rsidR="006C0ABB" w:rsidRDefault="006C0ABB" w:rsidP="006C0ABB">
      <w:pPr>
        <w:ind w:leftChars="100" w:left="210"/>
      </w:pPr>
      <w:r>
        <w:t>#define LLiST_TYPE_ARRAY     //</w:t>
      </w:r>
      <w:r>
        <w:rPr>
          <w:rFonts w:hint="eastAsia"/>
        </w:rPr>
        <w:t>基于向量实现序列</w:t>
      </w:r>
    </w:p>
    <w:p w14:paraId="04523C11" w14:textId="77777777" w:rsidR="006C0ABB" w:rsidRDefault="006C0ABB" w:rsidP="006C0ABB">
      <w:pPr>
        <w:ind w:leftChars="100" w:left="210"/>
      </w:pPr>
      <w:r>
        <w:t>#define LLiST_ELEM_TYPE_iNT  //</w:t>
      </w:r>
      <w:r>
        <w:rPr>
          <w:rFonts w:hint="eastAsia"/>
        </w:rPr>
        <w:t>节点数据域为</w:t>
      </w:r>
      <w:r>
        <w:t>int</w:t>
      </w:r>
      <w:r>
        <w:rPr>
          <w:rFonts w:hint="eastAsia"/>
        </w:rPr>
        <w:t>型</w:t>
      </w:r>
    </w:p>
    <w:p w14:paraId="61D6FE2A" w14:textId="77777777" w:rsidR="006C0ABB" w:rsidRDefault="006C0ABB" w:rsidP="006C0ABB">
      <w:pPr>
        <w:ind w:leftChars="100" w:left="210"/>
      </w:pPr>
      <w:r>
        <w:t>/*********************************************************************</w:t>
      </w:r>
    </w:p>
    <w:p w14:paraId="0FE16E9F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输入：基于向量实现的序列</w:t>
      </w:r>
      <w:r>
        <w:t>L</w:t>
      </w:r>
    </w:p>
    <w:p w14:paraId="565D89AD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功能：移动</w:t>
      </w:r>
      <w:r>
        <w:t>L</w:t>
      </w:r>
      <w:r>
        <w:rPr>
          <w:rFonts w:hint="eastAsia"/>
        </w:rPr>
        <w:t>中元素，使得所有奇数集中于前端，所有偶数都集中于后端</w:t>
      </w:r>
    </w:p>
    <w:p w14:paraId="5D77895D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输出：无</w:t>
      </w:r>
    </w:p>
    <w:p w14:paraId="4DDD949E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实例：</w:t>
      </w:r>
      <w:r>
        <w:t>L = {2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9}</w:t>
      </w:r>
      <w:r>
        <w:rPr>
          <w:rFonts w:hint="eastAsia"/>
        </w:rPr>
        <w:t>，则排列序后</w:t>
      </w:r>
    </w:p>
    <w:p w14:paraId="489B5773" w14:textId="77777777" w:rsidR="006C0ABB" w:rsidRDefault="006C0ABB" w:rsidP="006C0ABB">
      <w:pPr>
        <w:ind w:leftChars="100" w:left="210"/>
      </w:pPr>
      <w:r>
        <w:t>*</w:t>
      </w:r>
      <w:r>
        <w:tab/>
        <w:t xml:space="preserve">   L = {9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2}</w:t>
      </w:r>
    </w:p>
    <w:p w14:paraId="0A76BFC1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要求：</w:t>
      </w:r>
      <w:r>
        <w:t>O(n)</w:t>
      </w:r>
      <w:r>
        <w:rPr>
          <w:rFonts w:hint="eastAsia"/>
        </w:rPr>
        <w:t>时间，</w:t>
      </w:r>
      <w:r w:rsidRPr="00814B4D">
        <w:rPr>
          <w:b/>
          <w:color w:val="FF0000"/>
          <w:rPrChange w:id="244" w:author="Lok Yeung" w:date="2017-11-12T22:46:00Z">
            <w:rPr/>
          </w:rPrChange>
        </w:rPr>
        <w:t>O(1)</w:t>
      </w:r>
      <w:r w:rsidRPr="00814B4D">
        <w:rPr>
          <w:rFonts w:hint="eastAsia"/>
          <w:b/>
          <w:color w:val="FF0000"/>
          <w:rPrChange w:id="245" w:author="Lok Yeung" w:date="2017-11-12T22:46:00Z">
            <w:rPr>
              <w:rFonts w:hint="eastAsia"/>
            </w:rPr>
          </w:rPrChange>
        </w:rPr>
        <w:t>附加空间</w:t>
      </w:r>
    </w:p>
    <w:p w14:paraId="08A714F3" w14:textId="77777777" w:rsidR="006C0ABB" w:rsidRDefault="006C0ABB" w:rsidP="006C0ABB">
      <w:pPr>
        <w:ind w:leftChars="100" w:left="210"/>
      </w:pPr>
      <w:r>
        <w:t>*********************************************************************/</w:t>
      </w:r>
    </w:p>
    <w:p w14:paraId="0CDB6CD9" w14:textId="77777777" w:rsidR="006C0ABB" w:rsidRDefault="006C0ABB" w:rsidP="006C0ABB">
      <w:pPr>
        <w:ind w:leftChars="100" w:left="210"/>
      </w:pPr>
      <w:r>
        <w:t xml:space="preserve">void </w:t>
      </w:r>
      <w:proofErr w:type="gramStart"/>
      <w:r>
        <w:t>sortOddEvev(</w:t>
      </w:r>
      <w:proofErr w:type="gramEnd"/>
      <w:r>
        <w:t>LList* L){</w:t>
      </w:r>
    </w:p>
    <w:tbl>
      <w:tblPr>
        <w:tblStyle w:val="a6"/>
        <w:tblW w:w="0" w:type="auto"/>
        <w:tblInd w:w="21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0ABB" w14:paraId="59F4023A" w14:textId="77777777" w:rsidTr="006C0ABB">
        <w:tc>
          <w:tcPr>
            <w:tcW w:w="8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B67A5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696046E0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64A62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69F0866A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BDED6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77613A26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18612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01D0C271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CD4C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2435E2AD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016C2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0CFA9AED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45DB4B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3CAD9070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61EF0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13EB66AE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AFBD1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45994961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EEE50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4D640862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0F1AC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21457DF2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27A96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757AF38B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FD8243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4897F035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E05FA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42AEBFBA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6F76D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65078922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E2613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35553BCF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4BC35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4D61F503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44619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</w:tbl>
    <w:p w14:paraId="42015C51" w14:textId="77777777" w:rsidR="006C0ABB" w:rsidRDefault="006C0ABB" w:rsidP="006C0ABB">
      <w:pPr>
        <w:ind w:leftChars="100" w:left="210"/>
      </w:pPr>
      <w:r>
        <w:t>}</w:t>
      </w:r>
    </w:p>
    <w:p w14:paraId="493F5C4D" w14:textId="77777777" w:rsidR="006C0ABB" w:rsidRDefault="006C0ABB" w:rsidP="006C0ABB">
      <w:pPr>
        <w:ind w:leftChars="100" w:left="210"/>
      </w:pPr>
      <w:r>
        <w:t>flag1 = 0</w:t>
      </w:r>
      <w:r>
        <w:rPr>
          <w:rFonts w:hint="eastAsia"/>
        </w:rPr>
        <w:t>；</w:t>
      </w:r>
    </w:p>
    <w:p w14:paraId="1EC4DDC0" w14:textId="77777777" w:rsidR="006C0ABB" w:rsidRDefault="006C0ABB" w:rsidP="006C0ABB">
      <w:pPr>
        <w:ind w:leftChars="100" w:left="210"/>
      </w:pPr>
      <w:r>
        <w:t>flag2 = n-1;</w:t>
      </w:r>
    </w:p>
    <w:p w14:paraId="017BD82F" w14:textId="77777777" w:rsidR="006C0ABB" w:rsidRDefault="006C0ABB" w:rsidP="006C0ABB">
      <w:pPr>
        <w:ind w:leftChars="100" w:left="210"/>
      </w:pPr>
      <w:r>
        <w:t>for (int i=flag1; i&lt;=flag2; i++)</w:t>
      </w:r>
    </w:p>
    <w:p w14:paraId="072136DA" w14:textId="77777777" w:rsidR="006C0ABB" w:rsidRDefault="006C0ABB" w:rsidP="006C0ABB">
      <w:pPr>
        <w:ind w:leftChars="100" w:left="210"/>
      </w:pPr>
      <w:r>
        <w:t>{</w:t>
      </w:r>
    </w:p>
    <w:p w14:paraId="20421061" w14:textId="77777777" w:rsidR="006C0ABB" w:rsidRDefault="006C0ABB" w:rsidP="006C0ABB">
      <w:pPr>
        <w:ind w:leftChars="100" w:left="210"/>
      </w:pPr>
      <w:r>
        <w:t xml:space="preserve"> </w:t>
      </w:r>
      <w:r>
        <w:tab/>
        <w:t>if (i%2==0)</w:t>
      </w:r>
    </w:p>
    <w:p w14:paraId="217B2DA6" w14:textId="77777777" w:rsidR="006C0ABB" w:rsidRDefault="006C0ABB" w:rsidP="006C0ABB">
      <w:pPr>
        <w:ind w:leftChars="100" w:left="210"/>
      </w:pPr>
      <w:r>
        <w:t xml:space="preserve"> </w:t>
      </w:r>
      <w:r>
        <w:tab/>
        <w:t>{</w:t>
      </w:r>
    </w:p>
    <w:p w14:paraId="0D92F151" w14:textId="77777777" w:rsidR="006C0ABB" w:rsidRDefault="006C0ABB" w:rsidP="006C0ABB">
      <w:pPr>
        <w:ind w:leftChars="100" w:left="210"/>
      </w:pPr>
      <w:r>
        <w:t xml:space="preserve">        flag1 = i;</w:t>
      </w:r>
    </w:p>
    <w:p w14:paraId="59406E81" w14:textId="77777777" w:rsidR="006C0ABB" w:rsidRDefault="006C0ABB" w:rsidP="006C0ABB">
      <w:pPr>
        <w:ind w:leftChars="100" w:left="210"/>
      </w:pPr>
      <w:r>
        <w:t xml:space="preserve">        for (int j=flag2; j&gt;flag1; j--)</w:t>
      </w:r>
    </w:p>
    <w:p w14:paraId="17DC244B" w14:textId="77777777" w:rsidR="006C0ABB" w:rsidRDefault="006C0ABB" w:rsidP="006C0ABB">
      <w:pPr>
        <w:ind w:leftChars="100" w:left="210"/>
      </w:pPr>
      <w:r>
        <w:t xml:space="preserve">        {</w:t>
      </w:r>
    </w:p>
    <w:p w14:paraId="73690FBC" w14:textId="77777777" w:rsidR="006C0ABB" w:rsidRDefault="006C0ABB" w:rsidP="006C0ABB">
      <w:pPr>
        <w:ind w:leftChars="100" w:left="210"/>
      </w:pPr>
      <w:r>
        <w:tab/>
      </w:r>
      <w:r>
        <w:tab/>
        <w:t xml:space="preserve"> </w:t>
      </w:r>
      <w:r>
        <w:tab/>
        <w:t>if (j%2==1)</w:t>
      </w:r>
    </w:p>
    <w:p w14:paraId="208D8BDF" w14:textId="77777777" w:rsidR="006C0ABB" w:rsidRDefault="006C0ABB" w:rsidP="006C0ABB">
      <w:pPr>
        <w:ind w:leftChars="100" w:left="210"/>
      </w:pPr>
      <w:r>
        <w:tab/>
      </w:r>
      <w:r>
        <w:tab/>
        <w:t xml:space="preserve"> </w:t>
      </w:r>
      <w:r>
        <w:tab/>
        <w:t>{</w:t>
      </w:r>
    </w:p>
    <w:p w14:paraId="713BA521" w14:textId="77777777" w:rsidR="006C0ABB" w:rsidRDefault="006C0ABB" w:rsidP="006C0ABB">
      <w:pPr>
        <w:ind w:leftChars="100" w:left="210"/>
      </w:pPr>
      <w:r>
        <w:tab/>
      </w:r>
      <w:r>
        <w:tab/>
      </w:r>
      <w:r>
        <w:tab/>
        <w:t xml:space="preserve">   </w:t>
      </w:r>
      <w:r>
        <w:tab/>
        <w:t>flag2 = j;</w:t>
      </w:r>
      <w:r>
        <w:tab/>
        <w:t xml:space="preserve">   </w:t>
      </w:r>
    </w:p>
    <w:p w14:paraId="183AC8E5" w14:textId="77777777" w:rsidR="006C0ABB" w:rsidRDefault="006C0ABB" w:rsidP="006C0ABB">
      <w:pPr>
        <w:ind w:leftChars="100" w:left="210"/>
      </w:pPr>
      <w:r>
        <w:tab/>
      </w:r>
      <w:r>
        <w:tab/>
        <w:t xml:space="preserve"> </w:t>
      </w:r>
      <w:r>
        <w:tab/>
        <w:t xml:space="preserve">    break</w:t>
      </w:r>
      <w:r>
        <w:rPr>
          <w:rFonts w:hint="eastAsia"/>
        </w:rPr>
        <w:t>；</w:t>
      </w:r>
    </w:p>
    <w:p w14:paraId="2239ADDE" w14:textId="77777777" w:rsidR="006C0ABB" w:rsidRDefault="006C0ABB" w:rsidP="006C0ABB">
      <w:pPr>
        <w:ind w:leftChars="100" w:left="210"/>
      </w:pPr>
      <w:r>
        <w:t xml:space="preserve">          } </w:t>
      </w:r>
    </w:p>
    <w:p w14:paraId="19CFEBBA" w14:textId="77777777" w:rsidR="006C0ABB" w:rsidRDefault="006C0ABB" w:rsidP="006C0ABB">
      <w:pPr>
        <w:ind w:leftChars="100" w:left="210"/>
      </w:pPr>
      <w:r>
        <w:tab/>
      </w:r>
      <w:r>
        <w:tab/>
        <w:t>}</w:t>
      </w:r>
    </w:p>
    <w:p w14:paraId="5892FC63" w14:textId="77777777" w:rsidR="006C0ABB" w:rsidRDefault="006C0ABB" w:rsidP="006C0ABB">
      <w:pPr>
        <w:ind w:leftChars="100" w:left="210"/>
      </w:pPr>
      <w:r>
        <w:tab/>
      </w:r>
      <w:r>
        <w:tab/>
        <w:t>//swap(L[flag1</w:t>
      </w:r>
      <w:proofErr w:type="gramStart"/>
      <w:r>
        <w:t>],L</w:t>
      </w:r>
      <w:proofErr w:type="gramEnd"/>
      <w:r>
        <w:t xml:space="preserve">[flag2]); </w:t>
      </w:r>
    </w:p>
    <w:p w14:paraId="19E93630" w14:textId="77777777" w:rsidR="006C0ABB" w:rsidRDefault="006C0ABB" w:rsidP="006C0ABB">
      <w:pPr>
        <w:ind w:leftChars="100" w:left="210"/>
      </w:pPr>
      <w:r>
        <w:t xml:space="preserve">    }</w:t>
      </w:r>
    </w:p>
    <w:p w14:paraId="22D08936" w14:textId="77777777" w:rsidR="006C0ABB" w:rsidRDefault="006C0ABB" w:rsidP="006C0ABB">
      <w:pPr>
        <w:ind w:leftChars="100" w:left="210"/>
        <w:rPr>
          <w:ins w:id="246" w:author="Lok Yeung" w:date="2017-11-09T20:44:00Z"/>
        </w:rPr>
      </w:pPr>
      <w:r>
        <w:t>}</w:t>
      </w:r>
    </w:p>
    <w:p w14:paraId="21251BE1" w14:textId="1056B970" w:rsidR="00D2349F" w:rsidRDefault="00D2349F" w:rsidP="006C0ABB">
      <w:pPr>
        <w:ind w:leftChars="100" w:left="210"/>
        <w:rPr>
          <w:ins w:id="247" w:author="Lok Yeung" w:date="2017-11-09T20:44:00Z"/>
        </w:rPr>
      </w:pPr>
      <w:ins w:id="248" w:author="Lok Yeung" w:date="2017-11-09T20:44:00Z">
        <w:r>
          <w:rPr>
            <w:rFonts w:hint="eastAsia"/>
          </w:rPr>
          <w:t xml:space="preserve">// </w:t>
        </w:r>
        <w:r>
          <w:rPr>
            <w:rFonts w:hint="eastAsia"/>
          </w:rPr>
          <w:t>思路</w:t>
        </w:r>
        <w:r>
          <w:t>：</w:t>
        </w:r>
        <w:r>
          <w:rPr>
            <w:rFonts w:hint="eastAsia"/>
          </w:rPr>
          <w:t>从前往后</w:t>
        </w:r>
        <w:r>
          <w:t>找</w:t>
        </w:r>
        <w:r>
          <w:rPr>
            <w:rFonts w:hint="eastAsia"/>
          </w:rPr>
          <w:t>到</w:t>
        </w:r>
        <w:r>
          <w:t>第一个</w:t>
        </w:r>
        <w:r w:rsidR="006A4D2B">
          <w:t>偶数</w:t>
        </w:r>
      </w:ins>
      <w:ins w:id="249" w:author="Lok Yeung" w:date="2017-11-09T20:45:00Z">
        <w:r w:rsidR="006A4D2B">
          <w:t>A[i]</w:t>
        </w:r>
        <w:r w:rsidR="006A4D2B">
          <w:t>、</w:t>
        </w:r>
        <w:r w:rsidR="006A4D2B">
          <w:rPr>
            <w:rFonts w:hint="eastAsia"/>
          </w:rPr>
          <w:t>从后</w:t>
        </w:r>
        <w:r w:rsidR="006A4D2B">
          <w:t>往前找到第一个奇数</w:t>
        </w:r>
        <w:r w:rsidR="006A4D2B">
          <w:t>A[j]</w:t>
        </w:r>
        <w:r w:rsidR="006A4D2B">
          <w:t>，</w:t>
        </w:r>
        <w:r w:rsidR="006A4D2B">
          <w:rPr>
            <w:rFonts w:hint="eastAsia"/>
          </w:rPr>
          <w:t>如果</w:t>
        </w:r>
        <w:r w:rsidR="006A4D2B">
          <w:t>i&lt;j</w:t>
        </w:r>
        <w:r w:rsidR="006A4D2B">
          <w:t>，</w:t>
        </w:r>
        <w:r w:rsidR="006A4D2B">
          <w:rPr>
            <w:rFonts w:hint="eastAsia"/>
          </w:rPr>
          <w:t>则</w:t>
        </w:r>
        <w:r w:rsidR="006A4D2B">
          <w:t>交换两数，</w:t>
        </w:r>
        <w:r w:rsidR="006A4D2B">
          <w:rPr>
            <w:rFonts w:hint="eastAsia"/>
          </w:rPr>
          <w:t>并</w:t>
        </w:r>
        <w:r w:rsidR="006A4D2B">
          <w:t>继续找；</w:t>
        </w:r>
        <w:r w:rsidR="006B3A64">
          <w:t>否则结束</w:t>
        </w:r>
        <w:r w:rsidR="008315D7">
          <w:t>。</w:t>
        </w:r>
      </w:ins>
    </w:p>
    <w:p w14:paraId="67E040DC" w14:textId="77777777" w:rsidR="00D2349F" w:rsidRDefault="00D2349F" w:rsidP="006C0ABB">
      <w:pPr>
        <w:ind w:leftChars="100" w:left="210"/>
      </w:pPr>
    </w:p>
    <w:p w14:paraId="352C91D1" w14:textId="77777777" w:rsidR="006C0ABB" w:rsidRDefault="006C0ABB" w:rsidP="006C0ABB">
      <w:r>
        <w:t>2</w:t>
      </w:r>
      <w:r>
        <w:rPr>
          <w:rFonts w:hint="eastAsia"/>
        </w:rPr>
        <w:t>、</w:t>
      </w:r>
      <w:r>
        <w:t>shift(L,K)</w:t>
      </w:r>
    </w:p>
    <w:p w14:paraId="09E2D76B" w14:textId="77777777" w:rsidR="006C0ABB" w:rsidRDefault="006C0ABB" w:rsidP="006C0ABB">
      <w:pPr>
        <w:ind w:leftChars="100" w:left="210"/>
      </w:pPr>
      <w:r>
        <w:t>#define LLiST_TYPE_ARRAY</w:t>
      </w:r>
    </w:p>
    <w:p w14:paraId="5E6EEB34" w14:textId="77777777" w:rsidR="006C0ABB" w:rsidRDefault="006C0ABB" w:rsidP="006C0ABB">
      <w:pPr>
        <w:ind w:leftChars="100" w:left="210"/>
      </w:pPr>
      <w:r>
        <w:t>#definr LLiST_ELEM_TYPE_iNT</w:t>
      </w:r>
    </w:p>
    <w:p w14:paraId="604200BB" w14:textId="77777777" w:rsidR="006C0ABB" w:rsidRDefault="006C0ABB" w:rsidP="006C0ABB">
      <w:pPr>
        <w:ind w:leftChars="100" w:left="210"/>
      </w:pPr>
      <w:r>
        <w:t>/*********************************************************************</w:t>
      </w:r>
    </w:p>
    <w:p w14:paraId="5F22F3C7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输入：基于向量实现的序列</w:t>
      </w:r>
      <w:r>
        <w:t>L</w:t>
      </w:r>
    </w:p>
    <w:p w14:paraId="5AEEFE12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将</w:t>
      </w:r>
      <w:r>
        <w:t>L</w:t>
      </w:r>
      <w:r>
        <w:rPr>
          <w:rFonts w:hint="eastAsia"/>
        </w:rPr>
        <w:t>中各元素循环左移</w:t>
      </w:r>
      <w:r>
        <w:t>k</w:t>
      </w:r>
      <w:r>
        <w:rPr>
          <w:rFonts w:hint="eastAsia"/>
        </w:rPr>
        <w:t>位</w:t>
      </w:r>
    </w:p>
    <w:p w14:paraId="1D95DE25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输出：无</w:t>
      </w:r>
    </w:p>
    <w:p w14:paraId="1977F09C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实例：</w:t>
      </w:r>
      <w:r>
        <w:t xml:space="preserve">L = {1, ..., k, k+1, ..., </w:t>
      </w:r>
      <w:proofErr w:type="gramStart"/>
      <w:r>
        <w:t>n}</w:t>
      </w:r>
      <w:r>
        <w:rPr>
          <w:rFonts w:hint="eastAsia"/>
        </w:rPr>
        <w:t>，</w:t>
      </w:r>
      <w:proofErr w:type="gramEnd"/>
      <w:r>
        <w:rPr>
          <w:rFonts w:hint="eastAsia"/>
        </w:rPr>
        <w:t>则左移后</w:t>
      </w:r>
    </w:p>
    <w:p w14:paraId="295648DF" w14:textId="77777777" w:rsidR="006C0ABB" w:rsidRDefault="006C0ABB" w:rsidP="006C0ABB">
      <w:pPr>
        <w:ind w:leftChars="100" w:left="210"/>
      </w:pPr>
      <w:r>
        <w:t>*</w:t>
      </w:r>
      <w:r>
        <w:tab/>
        <w:t xml:space="preserve">   L = {k+1, ..., n, 1, ..., k}</w:t>
      </w:r>
    </w:p>
    <w:p w14:paraId="6E364F54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要求：</w:t>
      </w:r>
      <w:r>
        <w:t>O(n)</w:t>
      </w:r>
      <w:r>
        <w:rPr>
          <w:rFonts w:hint="eastAsia"/>
        </w:rPr>
        <w:t>时间（注意：最坏情况下</w:t>
      </w:r>
      <w:r>
        <w:t>k=</w:t>
      </w:r>
      <w:r>
        <w:rPr>
          <w:position w:val="-4"/>
        </w:rPr>
        <w:object w:dxaOrig="255" w:dyaOrig="255" w14:anchorId="2A1ECD67">
          <v:shape id="_x0000_i1041" type="#_x0000_t75" style="width:12.85pt;height:12.85pt" o:ole="">
            <v:imagedata r:id="rId36" o:title=""/>
          </v:shape>
          <o:OLEObject Type="Embed" ProgID="Equation.DSMT4" ShapeID="_x0000_i1041" DrawAspect="Content" ObjectID="_1572168883" r:id="rId37"/>
        </w:objec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）），</w:t>
      </w:r>
      <w:r w:rsidRPr="00814B4D">
        <w:rPr>
          <w:b/>
          <w:color w:val="FF0000"/>
          <w:rPrChange w:id="250" w:author="Lok Yeung" w:date="2017-11-12T22:48:00Z">
            <w:rPr/>
          </w:rPrChange>
        </w:rPr>
        <w:t>O(1)</w:t>
      </w:r>
      <w:r w:rsidRPr="00814B4D">
        <w:rPr>
          <w:rFonts w:hint="eastAsia"/>
          <w:b/>
          <w:color w:val="FF0000"/>
          <w:rPrChange w:id="251" w:author="Lok Yeung" w:date="2017-11-12T22:48:00Z">
            <w:rPr>
              <w:rFonts w:hint="eastAsia"/>
            </w:rPr>
          </w:rPrChange>
        </w:rPr>
        <w:t>附加空间</w:t>
      </w:r>
    </w:p>
    <w:p w14:paraId="348E2BD3" w14:textId="77777777" w:rsidR="006C0ABB" w:rsidRDefault="006C0ABB" w:rsidP="006C0ABB">
      <w:pPr>
        <w:ind w:leftChars="100" w:left="210"/>
      </w:pPr>
      <w:r>
        <w:lastRenderedPageBreak/>
        <w:t>*********************************************************************/</w:t>
      </w:r>
    </w:p>
    <w:p w14:paraId="4D33FD1E" w14:textId="77777777" w:rsidR="006C0ABB" w:rsidRDefault="006C0ABB" w:rsidP="006C0ABB">
      <w:pPr>
        <w:ind w:leftChars="100" w:left="210"/>
      </w:pPr>
      <w:r>
        <w:t xml:space="preserve">void </w:t>
      </w:r>
      <w:proofErr w:type="gramStart"/>
      <w:r>
        <w:t>shift(</w:t>
      </w:r>
      <w:proofErr w:type="gramEnd"/>
      <w:r>
        <w:t>LList* L, int k) {   // Assert: L != NULL. 0 &lt; k &lt; Lenth(L)</w:t>
      </w:r>
    </w:p>
    <w:tbl>
      <w:tblPr>
        <w:tblStyle w:val="a6"/>
        <w:tblW w:w="7886" w:type="dxa"/>
        <w:tblInd w:w="21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6C0ABB" w14:paraId="45436B4A" w14:textId="77777777" w:rsidTr="006C0ABB">
        <w:tc>
          <w:tcPr>
            <w:tcW w:w="7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23BF7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7EE70CAD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7D9B0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8ED7D5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DE3D97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393EC11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EDF78C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0CDFDD1C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1E2A0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36BBAD69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22B81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4AE6C35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85BCE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5910F0C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05106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4C32289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1E39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34C68F2F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0B397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AC41FD3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FC422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00368DA5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5A276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90DB157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4A152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FBBAD13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5923B6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5C0CFB5B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B6EF8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0415187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3B509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ACB7FD5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C91F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3DEE386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F3D27E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911A9E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B448D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6EB45FC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F7368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5D99E4D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888EC" w14:textId="77777777" w:rsidR="006C0ABB" w:rsidRDefault="006C0ABB">
            <w:pPr>
              <w:rPr>
                <w:rFonts w:eastAsiaTheme="minorEastAsia"/>
              </w:rPr>
            </w:pPr>
          </w:p>
        </w:tc>
      </w:tr>
    </w:tbl>
    <w:p w14:paraId="289ABE46" w14:textId="77777777" w:rsidR="006C0ABB" w:rsidRDefault="006C0ABB" w:rsidP="006C0ABB">
      <w:pPr>
        <w:ind w:leftChars="100" w:left="210"/>
      </w:pPr>
    </w:p>
    <w:p w14:paraId="53825626" w14:textId="77777777" w:rsidR="006C0ABB" w:rsidRDefault="006C0ABB" w:rsidP="006C0ABB">
      <w:pPr>
        <w:ind w:leftChars="100" w:left="210"/>
      </w:pPr>
      <w:r>
        <w:t>}</w:t>
      </w:r>
    </w:p>
    <w:p w14:paraId="4A2FDE06" w14:textId="00ADEFFB" w:rsidR="006C0ABB" w:rsidRDefault="00C00B6E" w:rsidP="006C0ABB">
      <w:pPr>
        <w:ind w:leftChars="100" w:left="210"/>
      </w:pPr>
      <w:ins w:id="252" w:author="Lok Yeung" w:date="2017-11-09T20:46:00Z">
        <w:r>
          <w:t xml:space="preserve">// </w:t>
        </w:r>
        <w:r>
          <w:rPr>
            <w:rFonts w:hint="eastAsia"/>
          </w:rPr>
          <w:t>书上</w:t>
        </w:r>
        <w:r>
          <w:t>例题</w:t>
        </w:r>
      </w:ins>
    </w:p>
    <w:p w14:paraId="29656D70" w14:textId="6B228725" w:rsidR="00A26800" w:rsidRDefault="00977306">
      <w:ins w:id="253" w:author="Lok Yeung" w:date="2017-11-13T22:51:00Z">
        <w:r>
          <w:rPr>
            <w:noProof/>
          </w:rPr>
          <w:lastRenderedPageBreak/>
          <w:drawing>
            <wp:inline distT="0" distB="0" distL="0" distR="0" wp14:anchorId="6F433F17" wp14:editId="0CD94B85">
              <wp:extent cx="4979035" cy="4046899"/>
              <wp:effectExtent l="0" t="0" r="0" b="0"/>
              <wp:docPr id="2" name="图片 2" descr="../../../../Library/Containers/com.tencent.xinWeChat/Data/Library/Application%20Support/com.tencent.xinWeChat/2.0b4.0.9/0c4cf37a6da90db79f2864179d2c16eb/Message/MessageTemp/cc3234334f81d1eb42f6cb8e9c76b7ad/Image/7721510583970_.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../../../../Library/Containers/com.tencent.xinWeChat/Data/Library/Application%20Support/com.tencent.xinWeChat/2.0b4.0.9/0c4cf37a6da90db79f2864179d2c16eb/Message/MessageTemp/cc3234334f81d1eb42f6cb8e9c76b7ad/Image/7721510583970_.pic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6360" b="37929"/>
                      <a:stretch/>
                    </pic:blipFill>
                    <pic:spPr bwMode="auto">
                      <a:xfrm>
                        <a:off x="0" y="0"/>
                        <a:ext cx="4979670" cy="4047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sectPr w:rsidR="00A2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74EF"/>
    <w:multiLevelType w:val="hybridMultilevel"/>
    <w:tmpl w:val="6BD09844"/>
    <w:lvl w:ilvl="0" w:tplc="7F4E5E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106C9"/>
    <w:multiLevelType w:val="hybridMultilevel"/>
    <w:tmpl w:val="2B1674F0"/>
    <w:lvl w:ilvl="0" w:tplc="26A02A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k Yeung">
    <w15:presenceInfo w15:providerId="Windows Live" w15:userId="f5b8d77879fb8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4B"/>
    <w:rsid w:val="000068A8"/>
    <w:rsid w:val="00031555"/>
    <w:rsid w:val="00042CC2"/>
    <w:rsid w:val="00060205"/>
    <w:rsid w:val="0006202F"/>
    <w:rsid w:val="0006639E"/>
    <w:rsid w:val="0008304A"/>
    <w:rsid w:val="00095221"/>
    <w:rsid w:val="000A25EE"/>
    <w:rsid w:val="000B4670"/>
    <w:rsid w:val="000B52E0"/>
    <w:rsid w:val="000B7D48"/>
    <w:rsid w:val="000D5F35"/>
    <w:rsid w:val="001011C4"/>
    <w:rsid w:val="00110A4B"/>
    <w:rsid w:val="00110B4D"/>
    <w:rsid w:val="00123679"/>
    <w:rsid w:val="00126CE6"/>
    <w:rsid w:val="0012705A"/>
    <w:rsid w:val="001327CD"/>
    <w:rsid w:val="00146FB0"/>
    <w:rsid w:val="001534CC"/>
    <w:rsid w:val="0016204B"/>
    <w:rsid w:val="001636E3"/>
    <w:rsid w:val="0017313E"/>
    <w:rsid w:val="00176F15"/>
    <w:rsid w:val="001968EF"/>
    <w:rsid w:val="001A194D"/>
    <w:rsid w:val="001B6C14"/>
    <w:rsid w:val="001C7E0A"/>
    <w:rsid w:val="001D2772"/>
    <w:rsid w:val="001D69D2"/>
    <w:rsid w:val="001D6D16"/>
    <w:rsid w:val="001E3F47"/>
    <w:rsid w:val="001F3E5B"/>
    <w:rsid w:val="002012AE"/>
    <w:rsid w:val="002026EE"/>
    <w:rsid w:val="00210CD9"/>
    <w:rsid w:val="0021538F"/>
    <w:rsid w:val="00216478"/>
    <w:rsid w:val="00224DFA"/>
    <w:rsid w:val="002567EA"/>
    <w:rsid w:val="00271401"/>
    <w:rsid w:val="0029040E"/>
    <w:rsid w:val="002920F8"/>
    <w:rsid w:val="0029475F"/>
    <w:rsid w:val="002A62AC"/>
    <w:rsid w:val="002D4B76"/>
    <w:rsid w:val="002E0FB4"/>
    <w:rsid w:val="002E67BE"/>
    <w:rsid w:val="002F55E4"/>
    <w:rsid w:val="003044F7"/>
    <w:rsid w:val="003073B0"/>
    <w:rsid w:val="00310B70"/>
    <w:rsid w:val="00316F0C"/>
    <w:rsid w:val="003254B3"/>
    <w:rsid w:val="003327E5"/>
    <w:rsid w:val="00342EA4"/>
    <w:rsid w:val="00343FED"/>
    <w:rsid w:val="00346B49"/>
    <w:rsid w:val="00356D40"/>
    <w:rsid w:val="00357DD5"/>
    <w:rsid w:val="00364964"/>
    <w:rsid w:val="00365324"/>
    <w:rsid w:val="00382E84"/>
    <w:rsid w:val="00386459"/>
    <w:rsid w:val="003A2F05"/>
    <w:rsid w:val="003B2648"/>
    <w:rsid w:val="003B351E"/>
    <w:rsid w:val="003B6B3E"/>
    <w:rsid w:val="003C2700"/>
    <w:rsid w:val="003C2DB0"/>
    <w:rsid w:val="003D456E"/>
    <w:rsid w:val="003E5CE2"/>
    <w:rsid w:val="0040461D"/>
    <w:rsid w:val="0041164A"/>
    <w:rsid w:val="00413EE5"/>
    <w:rsid w:val="00420EB0"/>
    <w:rsid w:val="0042150C"/>
    <w:rsid w:val="0042579E"/>
    <w:rsid w:val="00443412"/>
    <w:rsid w:val="0044383C"/>
    <w:rsid w:val="00452AC8"/>
    <w:rsid w:val="00456675"/>
    <w:rsid w:val="00465EE8"/>
    <w:rsid w:val="00490885"/>
    <w:rsid w:val="00493307"/>
    <w:rsid w:val="004A1F55"/>
    <w:rsid w:val="004A5F67"/>
    <w:rsid w:val="004A7E8B"/>
    <w:rsid w:val="004C1C7F"/>
    <w:rsid w:val="004C3CFB"/>
    <w:rsid w:val="004D1791"/>
    <w:rsid w:val="004D2C11"/>
    <w:rsid w:val="004E1834"/>
    <w:rsid w:val="00501321"/>
    <w:rsid w:val="00504F9E"/>
    <w:rsid w:val="005056A5"/>
    <w:rsid w:val="0051649F"/>
    <w:rsid w:val="0052088C"/>
    <w:rsid w:val="00523478"/>
    <w:rsid w:val="005401C2"/>
    <w:rsid w:val="005416B0"/>
    <w:rsid w:val="00553C11"/>
    <w:rsid w:val="00561EBB"/>
    <w:rsid w:val="0057133C"/>
    <w:rsid w:val="005802EE"/>
    <w:rsid w:val="0058462A"/>
    <w:rsid w:val="00590ED5"/>
    <w:rsid w:val="00596934"/>
    <w:rsid w:val="005B11AF"/>
    <w:rsid w:val="005D2A5A"/>
    <w:rsid w:val="005E019D"/>
    <w:rsid w:val="005E7036"/>
    <w:rsid w:val="005F7037"/>
    <w:rsid w:val="0060011B"/>
    <w:rsid w:val="00613749"/>
    <w:rsid w:val="006202F8"/>
    <w:rsid w:val="00622A3E"/>
    <w:rsid w:val="0063284E"/>
    <w:rsid w:val="00633E15"/>
    <w:rsid w:val="00656D4E"/>
    <w:rsid w:val="00670DF1"/>
    <w:rsid w:val="006A11AB"/>
    <w:rsid w:val="006A4D2B"/>
    <w:rsid w:val="006A4F9A"/>
    <w:rsid w:val="006A6139"/>
    <w:rsid w:val="006A7630"/>
    <w:rsid w:val="006B3A64"/>
    <w:rsid w:val="006B7E0C"/>
    <w:rsid w:val="006C0ABB"/>
    <w:rsid w:val="006C2067"/>
    <w:rsid w:val="006C3015"/>
    <w:rsid w:val="006C6CF2"/>
    <w:rsid w:val="006D10C6"/>
    <w:rsid w:val="006E1584"/>
    <w:rsid w:val="006E6C54"/>
    <w:rsid w:val="006F492D"/>
    <w:rsid w:val="00702B5D"/>
    <w:rsid w:val="007042B2"/>
    <w:rsid w:val="00712BCA"/>
    <w:rsid w:val="0072505F"/>
    <w:rsid w:val="00736D45"/>
    <w:rsid w:val="00744998"/>
    <w:rsid w:val="00755A45"/>
    <w:rsid w:val="007655C4"/>
    <w:rsid w:val="00772DC6"/>
    <w:rsid w:val="00775BE2"/>
    <w:rsid w:val="0078440F"/>
    <w:rsid w:val="00786687"/>
    <w:rsid w:val="00795E63"/>
    <w:rsid w:val="007A0181"/>
    <w:rsid w:val="007B03D1"/>
    <w:rsid w:val="007B24E4"/>
    <w:rsid w:val="007C4AC0"/>
    <w:rsid w:val="007D6E16"/>
    <w:rsid w:val="007E2856"/>
    <w:rsid w:val="007F4730"/>
    <w:rsid w:val="007F4FBF"/>
    <w:rsid w:val="0080671A"/>
    <w:rsid w:val="00811D3B"/>
    <w:rsid w:val="00814B4D"/>
    <w:rsid w:val="00823D76"/>
    <w:rsid w:val="00825C74"/>
    <w:rsid w:val="008315D7"/>
    <w:rsid w:val="00835606"/>
    <w:rsid w:val="00836ED7"/>
    <w:rsid w:val="008434FA"/>
    <w:rsid w:val="008560CA"/>
    <w:rsid w:val="0085704B"/>
    <w:rsid w:val="008656FA"/>
    <w:rsid w:val="008850BC"/>
    <w:rsid w:val="00890BA4"/>
    <w:rsid w:val="0089103D"/>
    <w:rsid w:val="008A68F1"/>
    <w:rsid w:val="008C6D62"/>
    <w:rsid w:val="008D1EA5"/>
    <w:rsid w:val="008D5FFC"/>
    <w:rsid w:val="008E71D6"/>
    <w:rsid w:val="008F40B3"/>
    <w:rsid w:val="00901509"/>
    <w:rsid w:val="00906F6D"/>
    <w:rsid w:val="00913A27"/>
    <w:rsid w:val="00924314"/>
    <w:rsid w:val="00932843"/>
    <w:rsid w:val="00940208"/>
    <w:rsid w:val="009406EB"/>
    <w:rsid w:val="00943AE3"/>
    <w:rsid w:val="00944347"/>
    <w:rsid w:val="009714D4"/>
    <w:rsid w:val="009738AB"/>
    <w:rsid w:val="00974185"/>
    <w:rsid w:val="00974245"/>
    <w:rsid w:val="009747F7"/>
    <w:rsid w:val="00977306"/>
    <w:rsid w:val="00985586"/>
    <w:rsid w:val="0099379C"/>
    <w:rsid w:val="00997CAC"/>
    <w:rsid w:val="009A0400"/>
    <w:rsid w:val="009A792F"/>
    <w:rsid w:val="009B0A06"/>
    <w:rsid w:val="009B1ED4"/>
    <w:rsid w:val="009E378B"/>
    <w:rsid w:val="00A015BB"/>
    <w:rsid w:val="00A11BBA"/>
    <w:rsid w:val="00A152BA"/>
    <w:rsid w:val="00A1778F"/>
    <w:rsid w:val="00A25FC6"/>
    <w:rsid w:val="00A26800"/>
    <w:rsid w:val="00A36B74"/>
    <w:rsid w:val="00A52191"/>
    <w:rsid w:val="00A84BCF"/>
    <w:rsid w:val="00A97B6B"/>
    <w:rsid w:val="00AA2C4B"/>
    <w:rsid w:val="00AE1A23"/>
    <w:rsid w:val="00AE1E76"/>
    <w:rsid w:val="00AE66ED"/>
    <w:rsid w:val="00AF172D"/>
    <w:rsid w:val="00B072EC"/>
    <w:rsid w:val="00B13EA7"/>
    <w:rsid w:val="00B1619D"/>
    <w:rsid w:val="00B32A62"/>
    <w:rsid w:val="00B3675E"/>
    <w:rsid w:val="00B5133A"/>
    <w:rsid w:val="00B52BCD"/>
    <w:rsid w:val="00B76B32"/>
    <w:rsid w:val="00B77D61"/>
    <w:rsid w:val="00B80EB5"/>
    <w:rsid w:val="00B82ECF"/>
    <w:rsid w:val="00B93369"/>
    <w:rsid w:val="00B96186"/>
    <w:rsid w:val="00BA1538"/>
    <w:rsid w:val="00BB6D94"/>
    <w:rsid w:val="00BC0403"/>
    <w:rsid w:val="00BD7506"/>
    <w:rsid w:val="00BE22F1"/>
    <w:rsid w:val="00BF2956"/>
    <w:rsid w:val="00BF748D"/>
    <w:rsid w:val="00C00B6E"/>
    <w:rsid w:val="00C02136"/>
    <w:rsid w:val="00C02995"/>
    <w:rsid w:val="00C175E3"/>
    <w:rsid w:val="00C205CE"/>
    <w:rsid w:val="00C32692"/>
    <w:rsid w:val="00C362E4"/>
    <w:rsid w:val="00C4269D"/>
    <w:rsid w:val="00C6645E"/>
    <w:rsid w:val="00C66DD6"/>
    <w:rsid w:val="00C67F20"/>
    <w:rsid w:val="00C776AC"/>
    <w:rsid w:val="00CA48ED"/>
    <w:rsid w:val="00CA7354"/>
    <w:rsid w:val="00CB34BC"/>
    <w:rsid w:val="00CD2D0A"/>
    <w:rsid w:val="00CF0270"/>
    <w:rsid w:val="00CF1E33"/>
    <w:rsid w:val="00CF3759"/>
    <w:rsid w:val="00CF6843"/>
    <w:rsid w:val="00D00B11"/>
    <w:rsid w:val="00D10082"/>
    <w:rsid w:val="00D110CA"/>
    <w:rsid w:val="00D2349F"/>
    <w:rsid w:val="00D27119"/>
    <w:rsid w:val="00D27214"/>
    <w:rsid w:val="00D31F0F"/>
    <w:rsid w:val="00D5474F"/>
    <w:rsid w:val="00D57D52"/>
    <w:rsid w:val="00D81A37"/>
    <w:rsid w:val="00D97595"/>
    <w:rsid w:val="00DA012B"/>
    <w:rsid w:val="00DB1E08"/>
    <w:rsid w:val="00DB62A9"/>
    <w:rsid w:val="00DB769B"/>
    <w:rsid w:val="00DC1ED7"/>
    <w:rsid w:val="00DD3D1D"/>
    <w:rsid w:val="00DD4FFD"/>
    <w:rsid w:val="00DE3324"/>
    <w:rsid w:val="00DE71C0"/>
    <w:rsid w:val="00E00041"/>
    <w:rsid w:val="00E17385"/>
    <w:rsid w:val="00E20D97"/>
    <w:rsid w:val="00E37ABF"/>
    <w:rsid w:val="00E410EE"/>
    <w:rsid w:val="00E41838"/>
    <w:rsid w:val="00E44E82"/>
    <w:rsid w:val="00E47896"/>
    <w:rsid w:val="00E50BF6"/>
    <w:rsid w:val="00E51087"/>
    <w:rsid w:val="00E77D55"/>
    <w:rsid w:val="00E82436"/>
    <w:rsid w:val="00E93104"/>
    <w:rsid w:val="00EA3306"/>
    <w:rsid w:val="00EB11E3"/>
    <w:rsid w:val="00EB6F6F"/>
    <w:rsid w:val="00EB7432"/>
    <w:rsid w:val="00EC0EBF"/>
    <w:rsid w:val="00EC241E"/>
    <w:rsid w:val="00ED119B"/>
    <w:rsid w:val="00EE0A8E"/>
    <w:rsid w:val="00EE23B5"/>
    <w:rsid w:val="00EE51D0"/>
    <w:rsid w:val="00EF1CF5"/>
    <w:rsid w:val="00EF5C6C"/>
    <w:rsid w:val="00F00167"/>
    <w:rsid w:val="00F013CC"/>
    <w:rsid w:val="00F13B2E"/>
    <w:rsid w:val="00F2349D"/>
    <w:rsid w:val="00F440FF"/>
    <w:rsid w:val="00F53981"/>
    <w:rsid w:val="00F54607"/>
    <w:rsid w:val="00F553A9"/>
    <w:rsid w:val="00F608EF"/>
    <w:rsid w:val="00F665EC"/>
    <w:rsid w:val="00FA197A"/>
    <w:rsid w:val="00FB0A75"/>
    <w:rsid w:val="00FB22C0"/>
    <w:rsid w:val="00FB395C"/>
    <w:rsid w:val="00FC66C1"/>
    <w:rsid w:val="00FD0541"/>
    <w:rsid w:val="00FD374A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8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0A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6C0A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C0ABB"/>
    <w:pPr>
      <w:ind w:firstLineChars="200" w:firstLine="420"/>
    </w:pPr>
  </w:style>
  <w:style w:type="table" w:styleId="a6">
    <w:name w:val="Table Grid"/>
    <w:basedOn w:val="a1"/>
    <w:uiPriority w:val="39"/>
    <w:rsid w:val="006C0AB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6C0AB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968EF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968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9" Type="http://schemas.openxmlformats.org/officeDocument/2006/relationships/image" Target="media/image3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33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7.jpeg"/><Relationship Id="rId39" Type="http://schemas.openxmlformats.org/officeDocument/2006/relationships/fontTable" Target="fontTable.xml"/><Relationship Id="rId40" Type="http://schemas.microsoft.com/office/2011/relationships/people" Target="peop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Lok Yeung</cp:lastModifiedBy>
  <cp:revision>84</cp:revision>
  <dcterms:created xsi:type="dcterms:W3CDTF">2015-10-09T08:39:00Z</dcterms:created>
  <dcterms:modified xsi:type="dcterms:W3CDTF">2017-11-14T04:46:00Z</dcterms:modified>
</cp:coreProperties>
</file>